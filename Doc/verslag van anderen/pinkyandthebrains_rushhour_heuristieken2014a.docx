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886EEA0" w14:textId="77777777" w:rsidR="007C7609" w:rsidRDefault="00D373DF">
      <w:r>
        <w:rPr>
          <w:noProof/>
          <w:lang w:val="en-US"/>
        </w:rPr>
        <w:drawing>
          <wp:anchor distT="0" distB="0" distL="114300" distR="114300" simplePos="0" relativeHeight="251667456" behindDoc="0" locked="0" layoutInCell="1" allowOverlap="1" wp14:anchorId="16DE6D40" wp14:editId="6E11ED8A">
            <wp:simplePos x="0" y="0"/>
            <wp:positionH relativeFrom="margin">
              <wp:posOffset>1762125</wp:posOffset>
            </wp:positionH>
            <wp:positionV relativeFrom="margin">
              <wp:posOffset>-133350</wp:posOffset>
            </wp:positionV>
            <wp:extent cx="1847850" cy="1616710"/>
            <wp:effectExtent l="19050" t="0" r="0" b="0"/>
            <wp:wrapSquare wrapText="bothSides"/>
            <wp:docPr id="8" name="Picture 8"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
                    <pic:cNvPicPr>
                      <a:picLocks noChangeAspect="1" noChangeArrowheads="1"/>
                    </pic:cNvPicPr>
                  </pic:nvPicPr>
                  <pic:blipFill>
                    <a:blip r:embed="rId9" cstate="print"/>
                    <a:srcRect/>
                    <a:stretch>
                      <a:fillRect/>
                    </a:stretch>
                  </pic:blipFill>
                  <pic:spPr bwMode="auto">
                    <a:xfrm>
                      <a:off x="0" y="0"/>
                      <a:ext cx="1847850" cy="1616710"/>
                    </a:xfrm>
                    <a:prstGeom prst="rect">
                      <a:avLst/>
                    </a:prstGeom>
                    <a:noFill/>
                    <a:ln w="9525">
                      <a:noFill/>
                      <a:miter lim="800000"/>
                      <a:headEnd/>
                      <a:tailEnd/>
                    </a:ln>
                  </pic:spPr>
                </pic:pic>
              </a:graphicData>
            </a:graphic>
          </wp:anchor>
        </w:drawing>
      </w:r>
      <w:r w:rsidR="00301308">
        <w:rPr>
          <w:noProof/>
          <w:lang w:eastAsia="zh-TW"/>
        </w:rPr>
        <w:pict w14:anchorId="40D2B74D">
          <v:shapetype id="_x0000_t202" coordsize="21600,21600" o:spt="202" path="m0,0l0,21600,21600,21600,21600,0xe">
            <v:stroke joinstyle="miter"/>
            <v:path gradientshapeok="t" o:connecttype="rect"/>
          </v:shapetype>
          <v:shape id="_x0000_s1030" type="#_x0000_t202" style="position:absolute;margin-left:2.65pt;margin-top:0;width:135.8pt;height:84.75pt;z-index:251664384;mso-position-horizontal-relative:margin;mso-position-vertical-relative:margin;mso-width-relative:margin;mso-height-relative:margin" stroked="f">
            <v:textbox>
              <w:txbxContent>
                <w:p w14:paraId="3871A19D" w14:textId="77777777" w:rsidR="00B86495" w:rsidRDefault="00B86495" w:rsidP="00DE7DEA">
                  <w:pPr>
                    <w:spacing w:after="0"/>
                  </w:pPr>
                  <w:proofErr w:type="spellStart"/>
                  <w:r>
                    <w:t>Gokie</w:t>
                  </w:r>
                  <w:proofErr w:type="spellEnd"/>
                  <w:r>
                    <w:t xml:space="preserve"> Wiegers &amp;</w:t>
                  </w:r>
                </w:p>
                <w:p w14:paraId="7A51DD6C" w14:textId="77777777" w:rsidR="00B86495" w:rsidRDefault="00B86495" w:rsidP="00DE7DEA">
                  <w:pPr>
                    <w:spacing w:after="0"/>
                  </w:pPr>
                  <w:proofErr w:type="spellStart"/>
                  <w:r>
                    <w:t>Tessie</w:t>
                  </w:r>
                  <w:proofErr w:type="spellEnd"/>
                  <w:r>
                    <w:t xml:space="preserve"> van Hintum &amp;</w:t>
                  </w:r>
                </w:p>
                <w:p w14:paraId="31A86CD3" w14:textId="77777777" w:rsidR="00B86495" w:rsidRDefault="00B86495" w:rsidP="00DE7DEA">
                  <w:pPr>
                    <w:spacing w:after="0"/>
                  </w:pPr>
                  <w:r>
                    <w:t xml:space="preserve">Annemiek </w:t>
                  </w:r>
                  <w:proofErr w:type="spellStart"/>
                  <w:r>
                    <w:t>Meindertsma</w:t>
                  </w:r>
                  <w:proofErr w:type="spellEnd"/>
                </w:p>
                <w:p w14:paraId="2563A668" w14:textId="77777777" w:rsidR="00B86495" w:rsidRDefault="00B86495" w:rsidP="00DE7DEA">
                  <w:pPr>
                    <w:spacing w:after="0"/>
                  </w:pPr>
                </w:p>
                <w:p w14:paraId="7AF3AFC1" w14:textId="77777777" w:rsidR="00B86495" w:rsidRPr="00DE7DEA" w:rsidRDefault="00B86495" w:rsidP="00DE7DEA">
                  <w:pPr>
                    <w:spacing w:after="0"/>
                  </w:pPr>
                  <w:r>
                    <w:t>Presenteren:</w:t>
                  </w:r>
                </w:p>
              </w:txbxContent>
            </v:textbox>
            <w10:wrap type="square" anchorx="margin" anchory="margin"/>
          </v:shape>
        </w:pict>
      </w:r>
    </w:p>
    <w:p w14:paraId="4B7D5E1F" w14:textId="77777777" w:rsidR="007C7609" w:rsidRDefault="007C7609"/>
    <w:p w14:paraId="2390979E" w14:textId="77777777" w:rsidR="0000342B" w:rsidRDefault="00301308">
      <w:r>
        <w:rPr>
          <w:noProof/>
          <w:lang w:eastAsia="zh-TW"/>
        </w:rPr>
        <w:pict w14:anchorId="6ECEDBAA">
          <v:shape id="_x0000_s1033" type="#_x0000_t202" style="position:absolute;margin-left:-92.65pt;margin-top:124.95pt;width:87.9pt;height:22.15pt;z-index:251669504;mso-width-relative:margin;mso-height-relative:margin" stroked="f">
            <v:textbox style="mso-next-textbox:#_x0000_s1033">
              <w:txbxContent>
                <w:p w14:paraId="35F14C04" w14:textId="77777777" w:rsidR="00B86495" w:rsidRPr="00DE7DEA" w:rsidRDefault="00B86495">
                  <w:pPr>
                    <w:rPr>
                      <w:lang w:val="en-US"/>
                    </w:rPr>
                  </w:pPr>
                  <w:r>
                    <w:t>Onder de naam:</w:t>
                  </w:r>
                </w:p>
              </w:txbxContent>
            </v:textbox>
          </v:shape>
        </w:pict>
      </w:r>
      <w:r w:rsidR="000344F8">
        <w:rPr>
          <w:noProof/>
          <w:lang w:val="en-US"/>
        </w:rPr>
        <w:drawing>
          <wp:anchor distT="0" distB="0" distL="114300" distR="114300" simplePos="0" relativeHeight="251662336" behindDoc="0" locked="0" layoutInCell="1" allowOverlap="1" wp14:anchorId="10CDE8AB" wp14:editId="4663AEC7">
            <wp:simplePos x="0" y="0"/>
            <wp:positionH relativeFrom="margin">
              <wp:posOffset>3952875</wp:posOffset>
            </wp:positionH>
            <wp:positionV relativeFrom="margin">
              <wp:posOffset>1600200</wp:posOffset>
            </wp:positionV>
            <wp:extent cx="1619250" cy="2333625"/>
            <wp:effectExtent l="19050" t="0" r="0" b="0"/>
            <wp:wrapSquare wrapText="bothSides"/>
            <wp:docPr id="5" name="Picture 5"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
                    <pic:cNvPicPr>
                      <a:picLocks noChangeAspect="1" noChangeArrowheads="1"/>
                    </pic:cNvPicPr>
                  </pic:nvPicPr>
                  <pic:blipFill>
                    <a:blip r:embed="rId10" cstate="print"/>
                    <a:srcRect/>
                    <a:stretch>
                      <a:fillRect/>
                    </a:stretch>
                  </pic:blipFill>
                  <pic:spPr bwMode="auto">
                    <a:xfrm>
                      <a:off x="0" y="0"/>
                      <a:ext cx="1619250" cy="2333625"/>
                    </a:xfrm>
                    <a:prstGeom prst="rect">
                      <a:avLst/>
                    </a:prstGeom>
                    <a:noFill/>
                    <a:ln w="9525">
                      <a:noFill/>
                      <a:miter lim="800000"/>
                      <a:headEnd/>
                      <a:tailEnd/>
                    </a:ln>
                  </pic:spPr>
                </pic:pic>
              </a:graphicData>
            </a:graphic>
          </wp:anchor>
        </w:drawing>
      </w:r>
      <w:r>
        <w:rPr>
          <w:noProof/>
          <w:lang w:eastAsia="zh-TW"/>
        </w:rPr>
        <w:pict w14:anchorId="7934ED25">
          <v:shape id="_x0000_s1034" type="#_x0000_t202" style="position:absolute;margin-left:-174.45pt;margin-top:470.5pt;width:185.9pt;height:151.5pt;z-index:251671552;mso-width-percent:400;mso-height-percent:200;mso-position-horizontal-relative:text;mso-position-vertical-relative:text;mso-width-percent:400;mso-height-percent:200;mso-width-relative:margin;mso-height-relative:margin">
            <v:textbox style="mso-next-textbox:#_x0000_s1034;mso-fit-shape-to-text:t">
              <w:txbxContent>
                <w:p w14:paraId="220ABD01" w14:textId="77777777" w:rsidR="00B86495" w:rsidRDefault="00B86495">
                  <w:pPr>
                    <w:rPr>
                      <w:b/>
                    </w:rPr>
                  </w:pPr>
                  <w:r>
                    <w:rPr>
                      <w:b/>
                    </w:rPr>
                    <w:t>Contactgegevens:</w:t>
                  </w:r>
                  <w:ins w:id="0" w:author="Jon Doe" w:date="2014-05-07T12:41:00Z">
                    <w:r>
                      <w:rPr>
                        <w:b/>
                      </w:rPr>
                      <w:t xml:space="preserve"> </w:t>
                    </w:r>
                  </w:ins>
                  <w:ins w:id="1" w:author="Jon Doe" w:date="2014-05-07T12:42:00Z">
                    <w:r>
                      <w:rPr>
                        <w:b/>
                      </w:rPr>
                      <w:t>Twee keer namen opgeschreven ?</w:t>
                    </w:r>
                  </w:ins>
                </w:p>
                <w:p w14:paraId="1101A59C" w14:textId="77777777" w:rsidR="00B86495" w:rsidRDefault="00B86495" w:rsidP="00DE7DEA">
                  <w:pPr>
                    <w:spacing w:after="0"/>
                  </w:pPr>
                  <w:proofErr w:type="spellStart"/>
                  <w:r>
                    <w:t>Gokie</w:t>
                  </w:r>
                  <w:proofErr w:type="spellEnd"/>
                  <w:r>
                    <w:t xml:space="preserve"> Wiegers :</w:t>
                  </w:r>
                  <w:ins w:id="2" w:author="Jon Doe" w:date="2014-05-07T12:40:00Z">
                    <w:r>
                      <w:t xml:space="preserve"> </w:t>
                    </w:r>
                  </w:ins>
                </w:p>
                <w:p w14:paraId="073B07C6" w14:textId="77777777" w:rsidR="00B86495" w:rsidRDefault="00B86495" w:rsidP="00DE7DEA">
                  <w:pPr>
                    <w:spacing w:after="0"/>
                  </w:pPr>
                </w:p>
                <w:p w14:paraId="7EA5EFF2" w14:textId="77777777" w:rsidR="00B86495" w:rsidRDefault="00B86495" w:rsidP="00DE7DEA">
                  <w:pPr>
                    <w:spacing w:after="0"/>
                  </w:pPr>
                  <w:proofErr w:type="spellStart"/>
                  <w:r>
                    <w:t>Tessie</w:t>
                  </w:r>
                  <w:proofErr w:type="spellEnd"/>
                  <w:r>
                    <w:t xml:space="preserve"> van Hintum :</w:t>
                  </w:r>
                </w:p>
                <w:p w14:paraId="3EF31FE2" w14:textId="77777777" w:rsidR="00B86495" w:rsidRDefault="00B86495" w:rsidP="00DE7DEA">
                  <w:pPr>
                    <w:spacing w:after="0"/>
                  </w:pPr>
                </w:p>
                <w:p w14:paraId="101AFC71" w14:textId="77777777" w:rsidR="00B86495" w:rsidRDefault="00B86495" w:rsidP="00DE7DEA">
                  <w:pPr>
                    <w:spacing w:after="0"/>
                  </w:pPr>
                  <w:r>
                    <w:t xml:space="preserve">Annemiek </w:t>
                  </w:r>
                  <w:proofErr w:type="spellStart"/>
                  <w:r>
                    <w:t>Meindertsma</w:t>
                  </w:r>
                  <w:proofErr w:type="spellEnd"/>
                  <w:r>
                    <w:t xml:space="preserve"> :</w:t>
                  </w:r>
                </w:p>
                <w:p w14:paraId="76533EA2" w14:textId="77777777" w:rsidR="00B86495" w:rsidRPr="00DE7DEA" w:rsidRDefault="00B86495">
                  <w:pPr>
                    <w:rPr>
                      <w:lang w:val="en-US"/>
                    </w:rPr>
                  </w:pPr>
                </w:p>
              </w:txbxContent>
            </v:textbox>
          </v:shape>
        </w:pict>
      </w:r>
      <w:r>
        <w:rPr>
          <w:rStyle w:val="CommentReference"/>
        </w:rPr>
        <w:commentReference w:id="3"/>
      </w:r>
      <w:r w:rsidR="007C7609">
        <w:br w:type="page"/>
      </w:r>
    </w:p>
    <w:sdt>
      <w:sdtPr>
        <w:rPr>
          <w:rFonts w:ascii="Calibri" w:eastAsia="Calibri" w:hAnsi="Calibri" w:cs="Times New Roman"/>
          <w:b w:val="0"/>
          <w:bCs w:val="0"/>
          <w:color w:val="auto"/>
          <w:sz w:val="22"/>
          <w:szCs w:val="22"/>
          <w:lang w:val="nl-NL"/>
        </w:rPr>
        <w:id w:val="1797773"/>
        <w:docPartObj>
          <w:docPartGallery w:val="Table of Contents"/>
          <w:docPartUnique/>
        </w:docPartObj>
      </w:sdtPr>
      <w:sdtContent>
        <w:p w14:paraId="7D153F64" w14:textId="77777777" w:rsidR="000344F8" w:rsidRDefault="000344F8">
          <w:pPr>
            <w:pStyle w:val="TOCHeading"/>
          </w:pPr>
          <w:r w:rsidRPr="000344F8">
            <w:rPr>
              <w:color w:val="auto"/>
            </w:rPr>
            <w:t>Contents</w:t>
          </w:r>
        </w:p>
        <w:p w14:paraId="332DEBF8" w14:textId="77777777" w:rsidR="001E7966" w:rsidRDefault="00EA43D5">
          <w:pPr>
            <w:pStyle w:val="TOC1"/>
            <w:tabs>
              <w:tab w:val="left" w:pos="440"/>
              <w:tab w:val="right" w:leader="dot" w:pos="9350"/>
            </w:tabs>
            <w:rPr>
              <w:rFonts w:asciiTheme="minorHAnsi" w:eastAsiaTheme="minorEastAsia" w:hAnsiTheme="minorHAnsi" w:cstheme="minorBidi"/>
              <w:noProof/>
              <w:lang w:val="en-US"/>
            </w:rPr>
          </w:pPr>
          <w:r>
            <w:fldChar w:fldCharType="begin"/>
          </w:r>
          <w:r w:rsidR="000344F8">
            <w:instrText xml:space="preserve"> TOC \o "1-3" \h \z \u </w:instrText>
          </w:r>
          <w:r>
            <w:fldChar w:fldCharType="separate"/>
          </w:r>
          <w:hyperlink w:anchor="_Toc387180784" w:history="1">
            <w:r w:rsidR="001E7966" w:rsidRPr="00F73EFB">
              <w:rPr>
                <w:rStyle w:val="Hyperlink"/>
                <w:rFonts w:asciiTheme="majorHAnsi" w:eastAsiaTheme="majorEastAsia" w:hAnsiTheme="majorHAnsi" w:cstheme="majorBidi"/>
                <w:noProof/>
              </w:rPr>
              <w:t>1.</w:t>
            </w:r>
            <w:r w:rsidR="001E7966" w:rsidRPr="00F73EFB">
              <w:rPr>
                <w:rStyle w:val="Hyperlink"/>
                <w:noProof/>
              </w:rPr>
              <w:t xml:space="preserve"> </w:t>
            </w:r>
            <w:r w:rsidR="001E7966">
              <w:rPr>
                <w:rFonts w:asciiTheme="minorHAnsi" w:eastAsiaTheme="minorEastAsia" w:hAnsiTheme="minorHAnsi" w:cstheme="minorBidi"/>
                <w:noProof/>
                <w:lang w:val="en-US"/>
              </w:rPr>
              <w:tab/>
            </w:r>
            <w:r w:rsidR="001E7966" w:rsidRPr="00F73EFB">
              <w:rPr>
                <w:rStyle w:val="Hyperlink"/>
                <w:noProof/>
              </w:rPr>
              <w:t>Inleiding</w:t>
            </w:r>
            <w:r w:rsidR="001E7966">
              <w:rPr>
                <w:noProof/>
                <w:webHidden/>
              </w:rPr>
              <w:tab/>
            </w:r>
            <w:r>
              <w:rPr>
                <w:noProof/>
                <w:webHidden/>
              </w:rPr>
              <w:fldChar w:fldCharType="begin"/>
            </w:r>
            <w:r w:rsidR="001E7966">
              <w:rPr>
                <w:noProof/>
                <w:webHidden/>
              </w:rPr>
              <w:instrText xml:space="preserve"> PAGEREF _Toc387180784 \h </w:instrText>
            </w:r>
            <w:r>
              <w:rPr>
                <w:noProof/>
                <w:webHidden/>
              </w:rPr>
            </w:r>
            <w:r>
              <w:rPr>
                <w:noProof/>
                <w:webHidden/>
              </w:rPr>
              <w:fldChar w:fldCharType="separate"/>
            </w:r>
            <w:r w:rsidR="001E7966">
              <w:rPr>
                <w:noProof/>
                <w:webHidden/>
              </w:rPr>
              <w:t>3</w:t>
            </w:r>
            <w:r>
              <w:rPr>
                <w:noProof/>
                <w:webHidden/>
              </w:rPr>
              <w:fldChar w:fldCharType="end"/>
            </w:r>
          </w:hyperlink>
        </w:p>
        <w:p w14:paraId="03C260B0" w14:textId="77777777" w:rsidR="001E7966" w:rsidRDefault="00301308">
          <w:pPr>
            <w:pStyle w:val="TOC1"/>
            <w:tabs>
              <w:tab w:val="left" w:pos="440"/>
              <w:tab w:val="right" w:leader="dot" w:pos="9350"/>
            </w:tabs>
            <w:rPr>
              <w:rFonts w:asciiTheme="minorHAnsi" w:eastAsiaTheme="minorEastAsia" w:hAnsiTheme="minorHAnsi" w:cstheme="minorBidi"/>
              <w:noProof/>
              <w:lang w:val="en-US"/>
            </w:rPr>
          </w:pPr>
          <w:hyperlink w:anchor="_Toc387180785" w:history="1">
            <w:r w:rsidR="001E7966" w:rsidRPr="00F73EFB">
              <w:rPr>
                <w:rStyle w:val="Hyperlink"/>
                <w:noProof/>
              </w:rPr>
              <w:t xml:space="preserve">2. </w:t>
            </w:r>
            <w:r w:rsidR="001E7966">
              <w:rPr>
                <w:rFonts w:asciiTheme="minorHAnsi" w:eastAsiaTheme="minorEastAsia" w:hAnsiTheme="minorHAnsi" w:cstheme="minorBidi"/>
                <w:noProof/>
                <w:lang w:val="en-US"/>
              </w:rPr>
              <w:tab/>
            </w:r>
            <w:r w:rsidR="001E7966" w:rsidRPr="00F73EFB">
              <w:rPr>
                <w:rStyle w:val="Hyperlink"/>
                <w:noProof/>
              </w:rPr>
              <w:t>Methodes</w:t>
            </w:r>
            <w:r w:rsidR="001E7966">
              <w:rPr>
                <w:noProof/>
                <w:webHidden/>
              </w:rPr>
              <w:tab/>
            </w:r>
            <w:r w:rsidR="00EA43D5">
              <w:rPr>
                <w:noProof/>
                <w:webHidden/>
              </w:rPr>
              <w:fldChar w:fldCharType="begin"/>
            </w:r>
            <w:r w:rsidR="001E7966">
              <w:rPr>
                <w:noProof/>
                <w:webHidden/>
              </w:rPr>
              <w:instrText xml:space="preserve"> PAGEREF _Toc387180785 \h </w:instrText>
            </w:r>
            <w:r w:rsidR="00EA43D5">
              <w:rPr>
                <w:noProof/>
                <w:webHidden/>
              </w:rPr>
            </w:r>
            <w:r w:rsidR="00EA43D5">
              <w:rPr>
                <w:noProof/>
                <w:webHidden/>
              </w:rPr>
              <w:fldChar w:fldCharType="separate"/>
            </w:r>
            <w:r w:rsidR="001E7966">
              <w:rPr>
                <w:noProof/>
                <w:webHidden/>
              </w:rPr>
              <w:t>5</w:t>
            </w:r>
            <w:r w:rsidR="00EA43D5">
              <w:rPr>
                <w:noProof/>
                <w:webHidden/>
              </w:rPr>
              <w:fldChar w:fldCharType="end"/>
            </w:r>
          </w:hyperlink>
        </w:p>
        <w:p w14:paraId="53040060" w14:textId="77777777" w:rsidR="001E7966" w:rsidRDefault="00301308">
          <w:pPr>
            <w:pStyle w:val="TOC2"/>
            <w:tabs>
              <w:tab w:val="left" w:pos="880"/>
              <w:tab w:val="right" w:leader="dot" w:pos="9350"/>
            </w:tabs>
            <w:rPr>
              <w:rFonts w:asciiTheme="minorHAnsi" w:eastAsiaTheme="minorEastAsia" w:hAnsiTheme="minorHAnsi" w:cstheme="minorBidi"/>
              <w:noProof/>
              <w:lang w:val="en-US"/>
            </w:rPr>
          </w:pPr>
          <w:hyperlink w:anchor="_Toc387180786" w:history="1">
            <w:r w:rsidR="001E7966" w:rsidRPr="00F73EFB">
              <w:rPr>
                <w:rStyle w:val="Hyperlink"/>
                <w:noProof/>
              </w:rPr>
              <w:t xml:space="preserve">2.1 </w:t>
            </w:r>
            <w:r w:rsidR="001E7966">
              <w:rPr>
                <w:rFonts w:asciiTheme="minorHAnsi" w:eastAsiaTheme="minorEastAsia" w:hAnsiTheme="minorHAnsi" w:cstheme="minorBidi"/>
                <w:noProof/>
                <w:lang w:val="en-US"/>
              </w:rPr>
              <w:tab/>
            </w:r>
            <w:r w:rsidR="001E7966" w:rsidRPr="00F73EFB">
              <w:rPr>
                <w:rStyle w:val="Hyperlink"/>
                <w:noProof/>
              </w:rPr>
              <w:t>Handmatig</w:t>
            </w:r>
            <w:r w:rsidR="001E7966">
              <w:rPr>
                <w:noProof/>
                <w:webHidden/>
              </w:rPr>
              <w:tab/>
            </w:r>
            <w:r w:rsidR="00EA43D5">
              <w:rPr>
                <w:noProof/>
                <w:webHidden/>
              </w:rPr>
              <w:fldChar w:fldCharType="begin"/>
            </w:r>
            <w:r w:rsidR="001E7966">
              <w:rPr>
                <w:noProof/>
                <w:webHidden/>
              </w:rPr>
              <w:instrText xml:space="preserve"> PAGEREF _Toc387180786 \h </w:instrText>
            </w:r>
            <w:r w:rsidR="00EA43D5">
              <w:rPr>
                <w:noProof/>
                <w:webHidden/>
              </w:rPr>
            </w:r>
            <w:r w:rsidR="00EA43D5">
              <w:rPr>
                <w:noProof/>
                <w:webHidden/>
              </w:rPr>
              <w:fldChar w:fldCharType="separate"/>
            </w:r>
            <w:r w:rsidR="001E7966">
              <w:rPr>
                <w:noProof/>
                <w:webHidden/>
              </w:rPr>
              <w:t>5</w:t>
            </w:r>
            <w:r w:rsidR="00EA43D5">
              <w:rPr>
                <w:noProof/>
                <w:webHidden/>
              </w:rPr>
              <w:fldChar w:fldCharType="end"/>
            </w:r>
          </w:hyperlink>
        </w:p>
        <w:p w14:paraId="5B8F44CE" w14:textId="77777777" w:rsidR="001E7966" w:rsidRDefault="00301308">
          <w:pPr>
            <w:pStyle w:val="TOC2"/>
            <w:tabs>
              <w:tab w:val="left" w:pos="880"/>
              <w:tab w:val="right" w:leader="dot" w:pos="9350"/>
            </w:tabs>
            <w:rPr>
              <w:rFonts w:asciiTheme="minorHAnsi" w:eastAsiaTheme="minorEastAsia" w:hAnsiTheme="minorHAnsi" w:cstheme="minorBidi"/>
              <w:noProof/>
              <w:lang w:val="en-US"/>
            </w:rPr>
          </w:pPr>
          <w:hyperlink w:anchor="_Toc387180787" w:history="1">
            <w:r w:rsidR="001E7966" w:rsidRPr="00F73EFB">
              <w:rPr>
                <w:rStyle w:val="Hyperlink"/>
                <w:noProof/>
              </w:rPr>
              <w:t xml:space="preserve">2.2 </w:t>
            </w:r>
            <w:r w:rsidR="001E7966">
              <w:rPr>
                <w:rFonts w:asciiTheme="minorHAnsi" w:eastAsiaTheme="minorEastAsia" w:hAnsiTheme="minorHAnsi" w:cstheme="minorBidi"/>
                <w:noProof/>
                <w:lang w:val="en-US"/>
              </w:rPr>
              <w:tab/>
            </w:r>
            <w:r w:rsidR="001E7966" w:rsidRPr="00F73EFB">
              <w:rPr>
                <w:rStyle w:val="Hyperlink"/>
                <w:noProof/>
              </w:rPr>
              <w:t>Random</w:t>
            </w:r>
            <w:r w:rsidR="001E7966">
              <w:rPr>
                <w:noProof/>
                <w:webHidden/>
              </w:rPr>
              <w:tab/>
            </w:r>
            <w:r w:rsidR="00EA43D5">
              <w:rPr>
                <w:noProof/>
                <w:webHidden/>
              </w:rPr>
              <w:fldChar w:fldCharType="begin"/>
            </w:r>
            <w:r w:rsidR="001E7966">
              <w:rPr>
                <w:noProof/>
                <w:webHidden/>
              </w:rPr>
              <w:instrText xml:space="preserve"> PAGEREF _Toc387180787 \h </w:instrText>
            </w:r>
            <w:r w:rsidR="00EA43D5">
              <w:rPr>
                <w:noProof/>
                <w:webHidden/>
              </w:rPr>
            </w:r>
            <w:r w:rsidR="00EA43D5">
              <w:rPr>
                <w:noProof/>
                <w:webHidden/>
              </w:rPr>
              <w:fldChar w:fldCharType="separate"/>
            </w:r>
            <w:r w:rsidR="001E7966">
              <w:rPr>
                <w:noProof/>
                <w:webHidden/>
              </w:rPr>
              <w:t>5</w:t>
            </w:r>
            <w:r w:rsidR="00EA43D5">
              <w:rPr>
                <w:noProof/>
                <w:webHidden/>
              </w:rPr>
              <w:fldChar w:fldCharType="end"/>
            </w:r>
          </w:hyperlink>
        </w:p>
        <w:p w14:paraId="224F7C30" w14:textId="77777777" w:rsidR="001E7966" w:rsidRDefault="00301308">
          <w:pPr>
            <w:pStyle w:val="TOC2"/>
            <w:tabs>
              <w:tab w:val="left" w:pos="880"/>
              <w:tab w:val="right" w:leader="dot" w:pos="9350"/>
            </w:tabs>
            <w:rPr>
              <w:rFonts w:asciiTheme="minorHAnsi" w:eastAsiaTheme="minorEastAsia" w:hAnsiTheme="minorHAnsi" w:cstheme="minorBidi"/>
              <w:noProof/>
              <w:lang w:val="en-US"/>
            </w:rPr>
          </w:pPr>
          <w:hyperlink w:anchor="_Toc387180788" w:history="1">
            <w:r w:rsidR="001E7966" w:rsidRPr="00F73EFB">
              <w:rPr>
                <w:rStyle w:val="Hyperlink"/>
                <w:noProof/>
              </w:rPr>
              <w:t xml:space="preserve">2.3 </w:t>
            </w:r>
            <w:r w:rsidR="001E7966">
              <w:rPr>
                <w:rFonts w:asciiTheme="minorHAnsi" w:eastAsiaTheme="minorEastAsia" w:hAnsiTheme="minorHAnsi" w:cstheme="minorBidi"/>
                <w:noProof/>
                <w:lang w:val="en-US"/>
              </w:rPr>
              <w:tab/>
            </w:r>
            <w:r w:rsidR="001E7966" w:rsidRPr="00F73EFB">
              <w:rPr>
                <w:rStyle w:val="Hyperlink"/>
                <w:noProof/>
              </w:rPr>
              <w:t>Breath-First Search</w:t>
            </w:r>
            <w:r w:rsidR="001E7966">
              <w:rPr>
                <w:noProof/>
                <w:webHidden/>
              </w:rPr>
              <w:tab/>
            </w:r>
            <w:r w:rsidR="00EA43D5">
              <w:rPr>
                <w:noProof/>
                <w:webHidden/>
              </w:rPr>
              <w:fldChar w:fldCharType="begin"/>
            </w:r>
            <w:r w:rsidR="001E7966">
              <w:rPr>
                <w:noProof/>
                <w:webHidden/>
              </w:rPr>
              <w:instrText xml:space="preserve"> PAGEREF _Toc387180788 \h </w:instrText>
            </w:r>
            <w:r w:rsidR="00EA43D5">
              <w:rPr>
                <w:noProof/>
                <w:webHidden/>
              </w:rPr>
            </w:r>
            <w:r w:rsidR="00EA43D5">
              <w:rPr>
                <w:noProof/>
                <w:webHidden/>
              </w:rPr>
              <w:fldChar w:fldCharType="separate"/>
            </w:r>
            <w:r w:rsidR="001E7966">
              <w:rPr>
                <w:noProof/>
                <w:webHidden/>
              </w:rPr>
              <w:t>6</w:t>
            </w:r>
            <w:r w:rsidR="00EA43D5">
              <w:rPr>
                <w:noProof/>
                <w:webHidden/>
              </w:rPr>
              <w:fldChar w:fldCharType="end"/>
            </w:r>
          </w:hyperlink>
        </w:p>
        <w:p w14:paraId="5E5BFFBF" w14:textId="77777777" w:rsidR="001E7966" w:rsidRDefault="00301308">
          <w:pPr>
            <w:pStyle w:val="TOC1"/>
            <w:tabs>
              <w:tab w:val="left" w:pos="440"/>
              <w:tab w:val="right" w:leader="dot" w:pos="9350"/>
            </w:tabs>
            <w:rPr>
              <w:rFonts w:asciiTheme="minorHAnsi" w:eastAsiaTheme="minorEastAsia" w:hAnsiTheme="minorHAnsi" w:cstheme="minorBidi"/>
              <w:noProof/>
              <w:lang w:val="en-US"/>
            </w:rPr>
          </w:pPr>
          <w:hyperlink w:anchor="_Toc387180789" w:history="1">
            <w:r w:rsidR="001E7966" w:rsidRPr="00F73EFB">
              <w:rPr>
                <w:rStyle w:val="Hyperlink"/>
                <w:noProof/>
              </w:rPr>
              <w:t xml:space="preserve">3. </w:t>
            </w:r>
            <w:r w:rsidR="001E7966">
              <w:rPr>
                <w:rFonts w:asciiTheme="minorHAnsi" w:eastAsiaTheme="minorEastAsia" w:hAnsiTheme="minorHAnsi" w:cstheme="minorBidi"/>
                <w:noProof/>
                <w:lang w:val="en-US"/>
              </w:rPr>
              <w:tab/>
            </w:r>
            <w:r w:rsidR="001E7966" w:rsidRPr="00F73EFB">
              <w:rPr>
                <w:rStyle w:val="Hyperlink"/>
                <w:noProof/>
              </w:rPr>
              <w:t>Resultaten</w:t>
            </w:r>
            <w:r w:rsidR="001E7966">
              <w:rPr>
                <w:noProof/>
                <w:webHidden/>
              </w:rPr>
              <w:tab/>
            </w:r>
            <w:r w:rsidR="00EA43D5">
              <w:rPr>
                <w:noProof/>
                <w:webHidden/>
              </w:rPr>
              <w:fldChar w:fldCharType="begin"/>
            </w:r>
            <w:r w:rsidR="001E7966">
              <w:rPr>
                <w:noProof/>
                <w:webHidden/>
              </w:rPr>
              <w:instrText xml:space="preserve"> PAGEREF _Toc387180789 \h </w:instrText>
            </w:r>
            <w:r w:rsidR="00EA43D5">
              <w:rPr>
                <w:noProof/>
                <w:webHidden/>
              </w:rPr>
            </w:r>
            <w:r w:rsidR="00EA43D5">
              <w:rPr>
                <w:noProof/>
                <w:webHidden/>
              </w:rPr>
              <w:fldChar w:fldCharType="separate"/>
            </w:r>
            <w:r w:rsidR="001E7966">
              <w:rPr>
                <w:noProof/>
                <w:webHidden/>
              </w:rPr>
              <w:t>7</w:t>
            </w:r>
            <w:r w:rsidR="00EA43D5">
              <w:rPr>
                <w:noProof/>
                <w:webHidden/>
              </w:rPr>
              <w:fldChar w:fldCharType="end"/>
            </w:r>
          </w:hyperlink>
        </w:p>
        <w:p w14:paraId="0A6F3914" w14:textId="77777777" w:rsidR="001E7966" w:rsidRDefault="00301308">
          <w:pPr>
            <w:pStyle w:val="TOC2"/>
            <w:tabs>
              <w:tab w:val="left" w:pos="880"/>
              <w:tab w:val="right" w:leader="dot" w:pos="9350"/>
            </w:tabs>
            <w:rPr>
              <w:rFonts w:asciiTheme="minorHAnsi" w:eastAsiaTheme="minorEastAsia" w:hAnsiTheme="minorHAnsi" w:cstheme="minorBidi"/>
              <w:noProof/>
              <w:lang w:val="en-US"/>
            </w:rPr>
          </w:pPr>
          <w:hyperlink w:anchor="_Toc387180790" w:history="1">
            <w:r w:rsidR="001E7966" w:rsidRPr="00F73EFB">
              <w:rPr>
                <w:rStyle w:val="Hyperlink"/>
                <w:noProof/>
              </w:rPr>
              <w:t xml:space="preserve">3.1 </w:t>
            </w:r>
            <w:r w:rsidR="001E7966">
              <w:rPr>
                <w:rFonts w:asciiTheme="minorHAnsi" w:eastAsiaTheme="minorEastAsia" w:hAnsiTheme="minorHAnsi" w:cstheme="minorBidi"/>
                <w:noProof/>
                <w:lang w:val="en-US"/>
              </w:rPr>
              <w:tab/>
            </w:r>
            <w:r w:rsidR="001E7966" w:rsidRPr="00F73EFB">
              <w:rPr>
                <w:rStyle w:val="Hyperlink"/>
                <w:noProof/>
              </w:rPr>
              <w:t>Handmatig</w:t>
            </w:r>
            <w:r w:rsidR="001E7966">
              <w:rPr>
                <w:noProof/>
                <w:webHidden/>
              </w:rPr>
              <w:tab/>
            </w:r>
            <w:r w:rsidR="00EA43D5">
              <w:rPr>
                <w:noProof/>
                <w:webHidden/>
              </w:rPr>
              <w:fldChar w:fldCharType="begin"/>
            </w:r>
            <w:r w:rsidR="001E7966">
              <w:rPr>
                <w:noProof/>
                <w:webHidden/>
              </w:rPr>
              <w:instrText xml:space="preserve"> PAGEREF _Toc387180790 \h </w:instrText>
            </w:r>
            <w:r w:rsidR="00EA43D5">
              <w:rPr>
                <w:noProof/>
                <w:webHidden/>
              </w:rPr>
            </w:r>
            <w:r w:rsidR="00EA43D5">
              <w:rPr>
                <w:noProof/>
                <w:webHidden/>
              </w:rPr>
              <w:fldChar w:fldCharType="separate"/>
            </w:r>
            <w:r w:rsidR="001E7966">
              <w:rPr>
                <w:noProof/>
                <w:webHidden/>
              </w:rPr>
              <w:t>7</w:t>
            </w:r>
            <w:r w:rsidR="00EA43D5">
              <w:rPr>
                <w:noProof/>
                <w:webHidden/>
              </w:rPr>
              <w:fldChar w:fldCharType="end"/>
            </w:r>
          </w:hyperlink>
        </w:p>
        <w:p w14:paraId="67ED5CF3" w14:textId="77777777" w:rsidR="001E7966" w:rsidRDefault="00301308">
          <w:pPr>
            <w:pStyle w:val="TOC2"/>
            <w:tabs>
              <w:tab w:val="left" w:pos="880"/>
              <w:tab w:val="right" w:leader="dot" w:pos="9350"/>
            </w:tabs>
            <w:rPr>
              <w:rFonts w:asciiTheme="minorHAnsi" w:eastAsiaTheme="minorEastAsia" w:hAnsiTheme="minorHAnsi" w:cstheme="minorBidi"/>
              <w:noProof/>
              <w:lang w:val="en-US"/>
            </w:rPr>
          </w:pPr>
          <w:hyperlink w:anchor="_Toc387180791" w:history="1">
            <w:r w:rsidR="001E7966" w:rsidRPr="00F73EFB">
              <w:rPr>
                <w:rStyle w:val="Hyperlink"/>
                <w:noProof/>
              </w:rPr>
              <w:t xml:space="preserve">3.2 </w:t>
            </w:r>
            <w:r w:rsidR="001E7966">
              <w:rPr>
                <w:rFonts w:asciiTheme="minorHAnsi" w:eastAsiaTheme="minorEastAsia" w:hAnsiTheme="minorHAnsi" w:cstheme="minorBidi"/>
                <w:noProof/>
                <w:lang w:val="en-US"/>
              </w:rPr>
              <w:tab/>
            </w:r>
            <w:r w:rsidR="001E7966" w:rsidRPr="00F73EFB">
              <w:rPr>
                <w:rStyle w:val="Hyperlink"/>
                <w:noProof/>
              </w:rPr>
              <w:t>Random zoeken</w:t>
            </w:r>
            <w:r w:rsidR="001E7966">
              <w:rPr>
                <w:noProof/>
                <w:webHidden/>
              </w:rPr>
              <w:tab/>
            </w:r>
            <w:r w:rsidR="00EA43D5">
              <w:rPr>
                <w:noProof/>
                <w:webHidden/>
              </w:rPr>
              <w:fldChar w:fldCharType="begin"/>
            </w:r>
            <w:r w:rsidR="001E7966">
              <w:rPr>
                <w:noProof/>
                <w:webHidden/>
              </w:rPr>
              <w:instrText xml:space="preserve"> PAGEREF _Toc387180791 \h </w:instrText>
            </w:r>
            <w:r w:rsidR="00EA43D5">
              <w:rPr>
                <w:noProof/>
                <w:webHidden/>
              </w:rPr>
            </w:r>
            <w:r w:rsidR="00EA43D5">
              <w:rPr>
                <w:noProof/>
                <w:webHidden/>
              </w:rPr>
              <w:fldChar w:fldCharType="separate"/>
            </w:r>
            <w:r w:rsidR="001E7966">
              <w:rPr>
                <w:noProof/>
                <w:webHidden/>
              </w:rPr>
              <w:t>7</w:t>
            </w:r>
            <w:r w:rsidR="00EA43D5">
              <w:rPr>
                <w:noProof/>
                <w:webHidden/>
              </w:rPr>
              <w:fldChar w:fldCharType="end"/>
            </w:r>
          </w:hyperlink>
        </w:p>
        <w:p w14:paraId="1813C852" w14:textId="77777777" w:rsidR="001E7966" w:rsidRDefault="00301308">
          <w:pPr>
            <w:pStyle w:val="TOC1"/>
            <w:tabs>
              <w:tab w:val="left" w:pos="440"/>
              <w:tab w:val="right" w:leader="dot" w:pos="9350"/>
            </w:tabs>
            <w:rPr>
              <w:rFonts w:asciiTheme="minorHAnsi" w:eastAsiaTheme="minorEastAsia" w:hAnsiTheme="minorHAnsi" w:cstheme="minorBidi"/>
              <w:noProof/>
              <w:lang w:val="en-US"/>
            </w:rPr>
          </w:pPr>
          <w:hyperlink w:anchor="_Toc387180792" w:history="1">
            <w:r w:rsidR="001E7966" w:rsidRPr="00F73EFB">
              <w:rPr>
                <w:rStyle w:val="Hyperlink"/>
                <w:noProof/>
              </w:rPr>
              <w:t xml:space="preserve">4. </w:t>
            </w:r>
            <w:r w:rsidR="001E7966">
              <w:rPr>
                <w:rFonts w:asciiTheme="minorHAnsi" w:eastAsiaTheme="minorEastAsia" w:hAnsiTheme="minorHAnsi" w:cstheme="minorBidi"/>
                <w:noProof/>
                <w:lang w:val="en-US"/>
              </w:rPr>
              <w:tab/>
            </w:r>
            <w:r w:rsidR="001E7966" w:rsidRPr="00F73EFB">
              <w:rPr>
                <w:rStyle w:val="Hyperlink"/>
                <w:noProof/>
              </w:rPr>
              <w:t>Conclusies</w:t>
            </w:r>
            <w:r w:rsidR="001E7966">
              <w:rPr>
                <w:noProof/>
                <w:webHidden/>
              </w:rPr>
              <w:tab/>
            </w:r>
            <w:r w:rsidR="00EA43D5">
              <w:rPr>
                <w:noProof/>
                <w:webHidden/>
              </w:rPr>
              <w:fldChar w:fldCharType="begin"/>
            </w:r>
            <w:r w:rsidR="001E7966">
              <w:rPr>
                <w:noProof/>
                <w:webHidden/>
              </w:rPr>
              <w:instrText xml:space="preserve"> PAGEREF _Toc387180792 \h </w:instrText>
            </w:r>
            <w:r w:rsidR="00EA43D5">
              <w:rPr>
                <w:noProof/>
                <w:webHidden/>
              </w:rPr>
            </w:r>
            <w:r w:rsidR="00EA43D5">
              <w:rPr>
                <w:noProof/>
                <w:webHidden/>
              </w:rPr>
              <w:fldChar w:fldCharType="separate"/>
            </w:r>
            <w:r w:rsidR="001E7966">
              <w:rPr>
                <w:noProof/>
                <w:webHidden/>
              </w:rPr>
              <w:t>8</w:t>
            </w:r>
            <w:r w:rsidR="00EA43D5">
              <w:rPr>
                <w:noProof/>
                <w:webHidden/>
              </w:rPr>
              <w:fldChar w:fldCharType="end"/>
            </w:r>
          </w:hyperlink>
        </w:p>
        <w:p w14:paraId="49F8B6CC" w14:textId="77777777" w:rsidR="001E7966" w:rsidRDefault="00301308">
          <w:pPr>
            <w:pStyle w:val="TOC1"/>
            <w:tabs>
              <w:tab w:val="left" w:pos="440"/>
              <w:tab w:val="right" w:leader="dot" w:pos="9350"/>
            </w:tabs>
            <w:rPr>
              <w:rFonts w:asciiTheme="minorHAnsi" w:eastAsiaTheme="minorEastAsia" w:hAnsiTheme="minorHAnsi" w:cstheme="minorBidi"/>
              <w:noProof/>
              <w:lang w:val="en-US"/>
            </w:rPr>
          </w:pPr>
          <w:hyperlink w:anchor="_Toc387180793" w:history="1">
            <w:r w:rsidR="001E7966" w:rsidRPr="00F73EFB">
              <w:rPr>
                <w:rStyle w:val="Hyperlink"/>
                <w:noProof/>
              </w:rPr>
              <w:t xml:space="preserve">5. </w:t>
            </w:r>
            <w:r w:rsidR="001E7966">
              <w:rPr>
                <w:rFonts w:asciiTheme="minorHAnsi" w:eastAsiaTheme="minorEastAsia" w:hAnsiTheme="minorHAnsi" w:cstheme="minorBidi"/>
                <w:noProof/>
                <w:lang w:val="en-US"/>
              </w:rPr>
              <w:tab/>
            </w:r>
            <w:r w:rsidR="001E7966" w:rsidRPr="00F73EFB">
              <w:rPr>
                <w:rStyle w:val="Hyperlink"/>
                <w:noProof/>
              </w:rPr>
              <w:t>Referenties/bronnen</w:t>
            </w:r>
            <w:r w:rsidR="001E7966">
              <w:rPr>
                <w:noProof/>
                <w:webHidden/>
              </w:rPr>
              <w:tab/>
            </w:r>
            <w:r w:rsidR="00EA43D5">
              <w:rPr>
                <w:noProof/>
                <w:webHidden/>
              </w:rPr>
              <w:fldChar w:fldCharType="begin"/>
            </w:r>
            <w:r w:rsidR="001E7966">
              <w:rPr>
                <w:noProof/>
                <w:webHidden/>
              </w:rPr>
              <w:instrText xml:space="preserve"> PAGEREF _Toc387180793 \h </w:instrText>
            </w:r>
            <w:r w:rsidR="00EA43D5">
              <w:rPr>
                <w:noProof/>
                <w:webHidden/>
              </w:rPr>
            </w:r>
            <w:r w:rsidR="00EA43D5">
              <w:rPr>
                <w:noProof/>
                <w:webHidden/>
              </w:rPr>
              <w:fldChar w:fldCharType="separate"/>
            </w:r>
            <w:r w:rsidR="001E7966">
              <w:rPr>
                <w:noProof/>
                <w:webHidden/>
              </w:rPr>
              <w:t>9</w:t>
            </w:r>
            <w:r w:rsidR="00EA43D5">
              <w:rPr>
                <w:noProof/>
                <w:webHidden/>
              </w:rPr>
              <w:fldChar w:fldCharType="end"/>
            </w:r>
          </w:hyperlink>
        </w:p>
        <w:p w14:paraId="6589951C" w14:textId="77777777" w:rsidR="000344F8" w:rsidRDefault="00EA43D5">
          <w:r>
            <w:fldChar w:fldCharType="end"/>
          </w:r>
        </w:p>
      </w:sdtContent>
    </w:sdt>
    <w:p w14:paraId="6A2A4DAD" w14:textId="77777777" w:rsidR="00BE0512" w:rsidRDefault="0000342B" w:rsidP="00596F13">
      <w:pPr>
        <w:pStyle w:val="Heading1"/>
      </w:pPr>
      <w:r>
        <w:br w:type="page"/>
      </w:r>
      <w:bookmarkStart w:id="4" w:name="_Toc387180784"/>
      <w:r w:rsidRPr="0000342B">
        <w:rPr>
          <w:rFonts w:asciiTheme="majorHAnsi" w:eastAsiaTheme="majorEastAsia" w:hAnsiTheme="majorHAnsi" w:cstheme="majorBidi"/>
        </w:rPr>
        <w:lastRenderedPageBreak/>
        <w:t>1.</w:t>
      </w:r>
      <w:r>
        <w:t xml:space="preserve"> </w:t>
      </w:r>
      <w:r>
        <w:tab/>
        <w:t>Inleiding</w:t>
      </w:r>
      <w:bookmarkEnd w:id="4"/>
    </w:p>
    <w:p w14:paraId="73F2E55F" w14:textId="77777777" w:rsidR="0000342B" w:rsidRDefault="0000342B" w:rsidP="0000342B">
      <w:pPr>
        <w:spacing w:after="0"/>
      </w:pPr>
      <w:r>
        <w:t>Voor het vak Heuristiek</w:t>
      </w:r>
      <w:ins w:id="5" w:author="Jon Doe" w:date="2014-05-07T12:43:00Z">
        <w:r w:rsidR="00301308">
          <w:t>en</w:t>
        </w:r>
      </w:ins>
      <w:r>
        <w:t xml:space="preserve"> heeft onze groep “</w:t>
      </w:r>
      <w:proofErr w:type="spellStart"/>
      <w:r>
        <w:t>Pinky</w:t>
      </w:r>
      <w:proofErr w:type="spellEnd"/>
      <w:r>
        <w:t xml:space="preserve"> </w:t>
      </w:r>
      <w:proofErr w:type="spellStart"/>
      <w:r>
        <w:t>and</w:t>
      </w:r>
      <w:proofErr w:type="spellEnd"/>
      <w:r>
        <w:t xml:space="preserve"> the Brains” gekozen voor de opdracht “Rush </w:t>
      </w:r>
      <w:proofErr w:type="spellStart"/>
      <w:r>
        <w:t>Hour</w:t>
      </w:r>
      <w:proofErr w:type="spellEnd"/>
      <w:r>
        <w:t xml:space="preserve">”.  Voor deze opdracht staat op </w:t>
      </w:r>
      <w:hyperlink r:id="rId12" w:history="1">
        <w:r w:rsidRPr="005B2BB5">
          <w:rPr>
            <w:rStyle w:val="Hyperlink"/>
          </w:rPr>
          <w:t>http://wiki.phoib.net</w:t>
        </w:r>
        <w:r w:rsidRPr="005B2BB5">
          <w:rPr>
            <w:rStyle w:val="Hyperlink"/>
          </w:rPr>
          <w:t>/</w:t>
        </w:r>
        <w:r w:rsidRPr="005B2BB5">
          <w:rPr>
            <w:rStyle w:val="Hyperlink"/>
          </w:rPr>
          <w:t>wiki/index.php?title=Rush_Hour</w:t>
        </w:r>
      </w:hyperlink>
      <w:r>
        <w:t xml:space="preserve"> het volgende beschreven;</w:t>
      </w:r>
    </w:p>
    <w:p w14:paraId="4856738F" w14:textId="77777777" w:rsidR="0000342B" w:rsidRPr="0000342B" w:rsidRDefault="0000342B" w:rsidP="0000342B">
      <w:pPr>
        <w:spacing w:after="0"/>
        <w:rPr>
          <w:i/>
        </w:rPr>
      </w:pPr>
      <w:r>
        <w:rPr>
          <w:i/>
        </w:rPr>
        <w:t>“</w:t>
      </w:r>
      <w:r w:rsidRPr="0000342B">
        <w:rPr>
          <w:i/>
        </w:rPr>
        <w:t xml:space="preserve">Rush </w:t>
      </w:r>
      <w:proofErr w:type="spellStart"/>
      <w:r w:rsidRPr="0000342B">
        <w:rPr>
          <w:i/>
        </w:rPr>
        <w:t>Hour</w:t>
      </w:r>
      <w:proofErr w:type="spellEnd"/>
      <w:r w:rsidRPr="0000342B">
        <w:rPr>
          <w:i/>
        </w:rPr>
        <w:t xml:space="preserve"> is een ogenschijnlijk eenvoudig puzzeltje met een verrassend uitdagend karakter. In een veld van 6 hoog en 6 breed staat een rode auto, de jouwe, en die moet naar de uitgang. die recht voor je ligt. Maar andere voertuigen versperren de weg; auto's van twee eenheden lang en trucks van drie eenheden lang, die alleen in hun rijrichting bewogen mogen worden. Ze mogen niet draaien. De opdracht is simpel: beweeg je auto naar buiten, of beter: schrijf een computerprogramma om dat voor je te doen.</w:t>
      </w:r>
    </w:p>
    <w:p w14:paraId="379C0D24" w14:textId="77777777" w:rsidR="0000342B" w:rsidRPr="0000342B" w:rsidRDefault="0000342B" w:rsidP="0000342B">
      <w:pPr>
        <w:spacing w:after="0"/>
        <w:rPr>
          <w:b/>
          <w:i/>
        </w:rPr>
      </w:pPr>
      <w:r w:rsidRPr="0000342B">
        <w:rPr>
          <w:b/>
          <w:i/>
        </w:rPr>
        <w:t>Opdracht:</w:t>
      </w:r>
    </w:p>
    <w:p w14:paraId="78B0EFE6" w14:textId="77777777" w:rsidR="0000342B" w:rsidRPr="0000342B" w:rsidRDefault="0000342B" w:rsidP="0000342B">
      <w:pPr>
        <w:spacing w:after="0"/>
        <w:rPr>
          <w:i/>
        </w:rPr>
      </w:pPr>
      <w:r w:rsidRPr="0000342B">
        <w:rPr>
          <w:i/>
        </w:rPr>
        <w:t>1) Los op games 1,2 en 3 op. Doe hoe je dat goed lijkt. Het is natuurlijk goed om daar een programma te schrijven, maar als je een ander idee hebt, of het met de hand kunt, mag dat ook.</w:t>
      </w:r>
    </w:p>
    <w:p w14:paraId="36F031E2" w14:textId="77777777" w:rsidR="0000342B" w:rsidRPr="0000342B" w:rsidRDefault="0000342B" w:rsidP="0000342B">
      <w:pPr>
        <w:spacing w:after="0"/>
        <w:rPr>
          <w:i/>
        </w:rPr>
      </w:pPr>
      <w:r w:rsidRPr="0000342B">
        <w:rPr>
          <w:i/>
        </w:rPr>
        <w:t>2) Verzin een implementatie voor het bord, en schrijf een algoritme dat series van zetten uitvoert. Laat het algoritme games 4, 5 en 6 oplossen. Kortere series zijn betere series.</w:t>
      </w:r>
    </w:p>
    <w:p w14:paraId="37B67129" w14:textId="77777777" w:rsidR="0000342B" w:rsidRDefault="0000342B" w:rsidP="0000342B">
      <w:pPr>
        <w:spacing w:after="0"/>
        <w:rPr>
          <w:i/>
        </w:rPr>
      </w:pPr>
      <w:r w:rsidRPr="0000342B">
        <w:rPr>
          <w:i/>
        </w:rPr>
        <w:t>3) Los game 7 op. Pas je algoritme aan indien dat nodig is.</w:t>
      </w:r>
      <w:r>
        <w:rPr>
          <w:i/>
        </w:rPr>
        <w:t>”</w:t>
      </w:r>
    </w:p>
    <w:p w14:paraId="6D20055D" w14:textId="77777777" w:rsidR="0000342B" w:rsidRDefault="0000342B" w:rsidP="0000342B">
      <w:pPr>
        <w:spacing w:after="0"/>
        <w:rPr>
          <w:i/>
        </w:rPr>
      </w:pPr>
    </w:p>
    <w:p w14:paraId="007AA7F7" w14:textId="77777777" w:rsidR="00596F13" w:rsidRDefault="0000342B" w:rsidP="0000342B">
      <w:pPr>
        <w:spacing w:after="0"/>
      </w:pPr>
      <w:r>
        <w:t xml:space="preserve">De games 1, 2 en 3 bestaan uit oppervlaktes van 6 bij 6 </w:t>
      </w:r>
      <w:r w:rsidR="00596F13">
        <w:t>eenheden</w:t>
      </w:r>
      <w:r>
        <w:t xml:space="preserve"> gevuld met 9 tot 13 auto’s/vrachtwagens. De games 4, 5 en 6 bestaan uit oppervlaktes van 9 bij 9 </w:t>
      </w:r>
      <w:r w:rsidR="00596F13">
        <w:t>eenheden</w:t>
      </w:r>
      <w:r>
        <w:t xml:space="preserve"> gevuld met 22 tot 26 auto’s/vrachtwagens. Game 7 bestaat uit </w:t>
      </w:r>
      <w:r w:rsidR="00596F13">
        <w:t>een oppervlakte van 12 bij 12 eenheden gevuld met 44 auto’s/vrachtwagens. Hieronder zijn de exacte opstellingen opgenomen in de volgorde van de games;</w:t>
      </w:r>
    </w:p>
    <w:p w14:paraId="7C8A66D9" w14:textId="77777777" w:rsidR="00596F13" w:rsidRDefault="00301308" w:rsidP="007C7609">
      <w:pPr>
        <w:spacing w:after="120"/>
      </w:pPr>
      <w:r>
        <w:rPr>
          <w:noProof/>
          <w:lang w:val="en-US"/>
        </w:rPr>
        <w:pict w14:anchorId="7E7A9102">
          <v:shapetype id="_x0000_t32" coordsize="21600,21600" o:spt="32" o:oned="t" path="m0,0l21600,21600e" filled="f">
            <v:path arrowok="t" fillok="f" o:connecttype="none"/>
            <o:lock v:ext="edit" shapetype="t"/>
          </v:shapetype>
          <v:shape id="_x0000_s1026" type="#_x0000_t32" style="position:absolute;margin-left:-3.75pt;margin-top:131.2pt;width:519.75pt;height:0;z-index:251658240" o:connectortype="straight" strokecolor="#b2a1c7" strokeweight="1.5pt"/>
        </w:pict>
      </w:r>
      <w:r w:rsidR="007265EE">
        <w:t>Games 1, 2 en 3:</w:t>
      </w:r>
      <w:r w:rsidR="00D373DF">
        <w:rPr>
          <w:noProof/>
          <w:lang w:val="en-US"/>
        </w:rPr>
        <w:drawing>
          <wp:inline distT="0" distB="0" distL="0" distR="0" wp14:anchorId="3F1A0192" wp14:editId="63BB2404">
            <wp:extent cx="1514475" cy="1600200"/>
            <wp:effectExtent l="19050" t="0" r="9525" b="0"/>
            <wp:docPr id="20" name="Picture 20" descr="C:\Users\ameindertsma\Downloads\heuristiek\verslag\afbeeldingen\Rushhour6x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meindertsma\Downloads\heuristiek\verslag\afbeeldingen\Rushhour6x6_1.jpg"/>
                    <pic:cNvPicPr>
                      <a:picLocks noChangeAspect="1" noChangeArrowheads="1"/>
                    </pic:cNvPicPr>
                  </pic:nvPicPr>
                  <pic:blipFill>
                    <a:blip r:embed="rId13" cstate="print"/>
                    <a:srcRect/>
                    <a:stretch>
                      <a:fillRect/>
                    </a:stretch>
                  </pic:blipFill>
                  <pic:spPr bwMode="auto">
                    <a:xfrm>
                      <a:off x="0" y="0"/>
                      <a:ext cx="1514475" cy="1600200"/>
                    </a:xfrm>
                    <a:prstGeom prst="rect">
                      <a:avLst/>
                    </a:prstGeom>
                    <a:noFill/>
                    <a:ln w="9525">
                      <a:noFill/>
                      <a:miter lim="800000"/>
                      <a:headEnd/>
                      <a:tailEnd/>
                    </a:ln>
                  </pic:spPr>
                </pic:pic>
              </a:graphicData>
            </a:graphic>
          </wp:inline>
        </w:drawing>
      </w:r>
      <w:r w:rsidR="00D373DF">
        <w:rPr>
          <w:noProof/>
          <w:lang w:val="en-US"/>
        </w:rPr>
        <w:drawing>
          <wp:inline distT="0" distB="0" distL="0" distR="0" wp14:anchorId="1D618F76" wp14:editId="42C96BD2">
            <wp:extent cx="1514475" cy="1600200"/>
            <wp:effectExtent l="19050" t="0" r="9525" b="0"/>
            <wp:docPr id="21" name="Picture 21" descr="C:\Users\ameindertsma\Downloads\heuristiek\verslag\afbeeldingen\Rushhour6x6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meindertsma\Downloads\heuristiek\verslag\afbeeldingen\Rushhour6x6_2.jpg"/>
                    <pic:cNvPicPr>
                      <a:picLocks noChangeAspect="1" noChangeArrowheads="1"/>
                    </pic:cNvPicPr>
                  </pic:nvPicPr>
                  <pic:blipFill>
                    <a:blip r:embed="rId14" cstate="print"/>
                    <a:srcRect/>
                    <a:stretch>
                      <a:fillRect/>
                    </a:stretch>
                  </pic:blipFill>
                  <pic:spPr bwMode="auto">
                    <a:xfrm>
                      <a:off x="0" y="0"/>
                      <a:ext cx="1514475" cy="1600200"/>
                    </a:xfrm>
                    <a:prstGeom prst="rect">
                      <a:avLst/>
                    </a:prstGeom>
                    <a:noFill/>
                    <a:ln w="9525">
                      <a:noFill/>
                      <a:miter lim="800000"/>
                      <a:headEnd/>
                      <a:tailEnd/>
                    </a:ln>
                  </pic:spPr>
                </pic:pic>
              </a:graphicData>
            </a:graphic>
          </wp:inline>
        </w:drawing>
      </w:r>
      <w:r w:rsidR="00D373DF">
        <w:rPr>
          <w:noProof/>
          <w:lang w:val="en-US"/>
        </w:rPr>
        <w:drawing>
          <wp:inline distT="0" distB="0" distL="0" distR="0" wp14:anchorId="443A3BD8" wp14:editId="09169E2C">
            <wp:extent cx="1504950" cy="1600200"/>
            <wp:effectExtent l="19050" t="0" r="0" b="0"/>
            <wp:docPr id="25" name="Picture 25" descr="C:\Users\ameindertsma\Downloads\heuristiek\verslag\afbeeldingen\Rushhour6x6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meindertsma\Downloads\heuristiek\verslag\afbeeldingen\Rushhour6x6_3.jpg"/>
                    <pic:cNvPicPr>
                      <a:picLocks noChangeAspect="1" noChangeArrowheads="1"/>
                    </pic:cNvPicPr>
                  </pic:nvPicPr>
                  <pic:blipFill>
                    <a:blip r:embed="rId15" cstate="print"/>
                    <a:srcRect/>
                    <a:stretch>
                      <a:fillRect/>
                    </a:stretch>
                  </pic:blipFill>
                  <pic:spPr bwMode="auto">
                    <a:xfrm>
                      <a:off x="0" y="0"/>
                      <a:ext cx="1504950" cy="1600200"/>
                    </a:xfrm>
                    <a:prstGeom prst="rect">
                      <a:avLst/>
                    </a:prstGeom>
                    <a:noFill/>
                    <a:ln w="9525">
                      <a:noFill/>
                      <a:miter lim="800000"/>
                      <a:headEnd/>
                      <a:tailEnd/>
                    </a:ln>
                  </pic:spPr>
                </pic:pic>
              </a:graphicData>
            </a:graphic>
          </wp:inline>
        </w:drawing>
      </w:r>
    </w:p>
    <w:p w14:paraId="649894E8" w14:textId="77777777" w:rsidR="00596F13" w:rsidRDefault="00301308" w:rsidP="00596F13">
      <w:pPr>
        <w:spacing w:after="0"/>
      </w:pPr>
      <w:r>
        <w:rPr>
          <w:noProof/>
          <w:lang w:val="en-US"/>
        </w:rPr>
        <w:pict w14:anchorId="43BEA326">
          <v:shape id="_x0000_s1027" type="#_x0000_t32" style="position:absolute;margin-left:-10.5pt;margin-top:127.75pt;width:519.75pt;height:0;z-index:251659264" o:connectortype="straight" strokecolor="#b2a1c7" strokeweight="1.5pt"/>
        </w:pict>
      </w:r>
      <w:r w:rsidR="007265EE">
        <w:t>Games 4, 5 en 6:</w:t>
      </w:r>
      <w:r w:rsidR="00D373DF">
        <w:rPr>
          <w:noProof/>
          <w:lang w:val="en-US"/>
        </w:rPr>
        <w:drawing>
          <wp:inline distT="0" distB="0" distL="0" distR="0" wp14:anchorId="0385C63F" wp14:editId="3E12FF68">
            <wp:extent cx="1524000" cy="1562100"/>
            <wp:effectExtent l="19050" t="0" r="0" b="0"/>
            <wp:docPr id="41" name="Picture 41" descr="C:\Users\ameindertsma\Downloads\heuristiek\verslag\afbeeldingen\Rushhour9x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meindertsma\Downloads\heuristiek\verslag\afbeeldingen\Rushhour9x9_1.jpg"/>
                    <pic:cNvPicPr>
                      <a:picLocks noChangeAspect="1" noChangeArrowheads="1"/>
                    </pic:cNvPicPr>
                  </pic:nvPicPr>
                  <pic:blipFill>
                    <a:blip r:embed="rId16" cstate="print"/>
                    <a:srcRect/>
                    <a:stretch>
                      <a:fillRect/>
                    </a:stretch>
                  </pic:blipFill>
                  <pic:spPr bwMode="auto">
                    <a:xfrm>
                      <a:off x="0" y="0"/>
                      <a:ext cx="1524000" cy="1562100"/>
                    </a:xfrm>
                    <a:prstGeom prst="rect">
                      <a:avLst/>
                    </a:prstGeom>
                    <a:noFill/>
                    <a:ln w="9525">
                      <a:noFill/>
                      <a:miter lim="800000"/>
                      <a:headEnd/>
                      <a:tailEnd/>
                    </a:ln>
                  </pic:spPr>
                </pic:pic>
              </a:graphicData>
            </a:graphic>
          </wp:inline>
        </w:drawing>
      </w:r>
      <w:r w:rsidR="00D373DF">
        <w:rPr>
          <w:noProof/>
          <w:lang w:val="en-US"/>
        </w:rPr>
        <w:drawing>
          <wp:inline distT="0" distB="0" distL="0" distR="0" wp14:anchorId="79DD0C2C" wp14:editId="3028FA8F">
            <wp:extent cx="1524000" cy="1562100"/>
            <wp:effectExtent l="19050" t="0" r="0" b="0"/>
            <wp:docPr id="45" name="Picture 45" descr="C:\Users\ameindertsma\Downloads\heuristiek\verslag\afbeeldingen\Rushhour9x9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meindertsma\Downloads\heuristiek\verslag\afbeeldingen\Rushhour9x9_2.jpg"/>
                    <pic:cNvPicPr>
                      <a:picLocks noChangeAspect="1" noChangeArrowheads="1"/>
                    </pic:cNvPicPr>
                  </pic:nvPicPr>
                  <pic:blipFill>
                    <a:blip r:embed="rId17" cstate="print"/>
                    <a:srcRect/>
                    <a:stretch>
                      <a:fillRect/>
                    </a:stretch>
                  </pic:blipFill>
                  <pic:spPr bwMode="auto">
                    <a:xfrm>
                      <a:off x="0" y="0"/>
                      <a:ext cx="1524000" cy="1562100"/>
                    </a:xfrm>
                    <a:prstGeom prst="rect">
                      <a:avLst/>
                    </a:prstGeom>
                    <a:noFill/>
                    <a:ln w="9525">
                      <a:noFill/>
                      <a:miter lim="800000"/>
                      <a:headEnd/>
                      <a:tailEnd/>
                    </a:ln>
                  </pic:spPr>
                </pic:pic>
              </a:graphicData>
            </a:graphic>
          </wp:inline>
        </w:drawing>
      </w:r>
      <w:r w:rsidR="00D373DF">
        <w:rPr>
          <w:noProof/>
          <w:lang w:val="en-US"/>
        </w:rPr>
        <w:drawing>
          <wp:inline distT="0" distB="0" distL="0" distR="0" wp14:anchorId="2F20FC1E" wp14:editId="1F74DF45">
            <wp:extent cx="1524000" cy="1562100"/>
            <wp:effectExtent l="19050" t="0" r="0" b="0"/>
            <wp:docPr id="49" name="Picture 49" descr="C:\Users\ameindertsma\Downloads\heuristiek\verslag\afbeeldingen\Rushhour9x9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meindertsma\Downloads\heuristiek\verslag\afbeeldingen\Rushhour9x9_3.jpg"/>
                    <pic:cNvPicPr>
                      <a:picLocks noChangeAspect="1" noChangeArrowheads="1"/>
                    </pic:cNvPicPr>
                  </pic:nvPicPr>
                  <pic:blipFill>
                    <a:blip r:embed="rId18" cstate="print"/>
                    <a:srcRect/>
                    <a:stretch>
                      <a:fillRect/>
                    </a:stretch>
                  </pic:blipFill>
                  <pic:spPr bwMode="auto">
                    <a:xfrm>
                      <a:off x="0" y="0"/>
                      <a:ext cx="1524000" cy="1562100"/>
                    </a:xfrm>
                    <a:prstGeom prst="rect">
                      <a:avLst/>
                    </a:prstGeom>
                    <a:noFill/>
                    <a:ln w="9525">
                      <a:noFill/>
                      <a:miter lim="800000"/>
                      <a:headEnd/>
                      <a:tailEnd/>
                    </a:ln>
                  </pic:spPr>
                </pic:pic>
              </a:graphicData>
            </a:graphic>
          </wp:inline>
        </w:drawing>
      </w:r>
    </w:p>
    <w:p w14:paraId="4C957A3F" w14:textId="77777777" w:rsidR="00596F13" w:rsidRDefault="00301308" w:rsidP="00596F13">
      <w:pPr>
        <w:spacing w:after="0"/>
      </w:pPr>
      <w:r>
        <w:rPr>
          <w:noProof/>
          <w:lang w:val="en-US"/>
        </w:rPr>
        <w:lastRenderedPageBreak/>
        <w:pict w14:anchorId="61A621C5">
          <v:shape id="_x0000_s1028" type="#_x0000_t32" style="position:absolute;margin-left:-9pt;margin-top:114.4pt;width:519.75pt;height:0;z-index:251660288" o:connectortype="straight" strokecolor="#b2a1c7" strokeweight="1.5pt"/>
        </w:pict>
      </w:r>
      <w:r w:rsidR="00596F13">
        <w:t>Game 7:</w:t>
      </w:r>
      <w:r w:rsidR="00596F13">
        <w:tab/>
      </w:r>
      <w:r w:rsidR="00596F13">
        <w:tab/>
      </w:r>
      <w:r w:rsidR="00D373DF">
        <w:rPr>
          <w:noProof/>
          <w:lang w:val="en-US"/>
        </w:rPr>
        <w:drawing>
          <wp:inline distT="0" distB="0" distL="0" distR="0" wp14:anchorId="3D6A7C40" wp14:editId="392D7C7E">
            <wp:extent cx="1381125" cy="1400175"/>
            <wp:effectExtent l="19050" t="0" r="9525" b="0"/>
            <wp:docPr id="64" name="Picture 64" descr="C:\Users\ameindertsma\Downloads\heuristiek\verslag\afbeeldingen\Rushhour12x1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ameindertsma\Downloads\heuristiek\verslag\afbeeldingen\Rushhour12x12_1.jpg"/>
                    <pic:cNvPicPr>
                      <a:picLocks noChangeAspect="1" noChangeArrowheads="1"/>
                    </pic:cNvPicPr>
                  </pic:nvPicPr>
                  <pic:blipFill>
                    <a:blip r:embed="rId19" cstate="print"/>
                    <a:srcRect/>
                    <a:stretch>
                      <a:fillRect/>
                    </a:stretch>
                  </pic:blipFill>
                  <pic:spPr bwMode="auto">
                    <a:xfrm>
                      <a:off x="0" y="0"/>
                      <a:ext cx="1381125" cy="1400175"/>
                    </a:xfrm>
                    <a:prstGeom prst="rect">
                      <a:avLst/>
                    </a:prstGeom>
                    <a:noFill/>
                    <a:ln w="9525">
                      <a:noFill/>
                      <a:miter lim="800000"/>
                      <a:headEnd/>
                      <a:tailEnd/>
                    </a:ln>
                  </pic:spPr>
                </pic:pic>
              </a:graphicData>
            </a:graphic>
          </wp:inline>
        </w:drawing>
      </w:r>
    </w:p>
    <w:p w14:paraId="1D7FA74B" w14:textId="77777777" w:rsidR="007C7609" w:rsidRDefault="007C7609" w:rsidP="00596F13">
      <w:pPr>
        <w:spacing w:after="0"/>
      </w:pPr>
    </w:p>
    <w:p w14:paraId="4541AB02" w14:textId="77777777" w:rsidR="007C7609" w:rsidRDefault="007C7609" w:rsidP="00596F13">
      <w:pPr>
        <w:spacing w:after="0"/>
      </w:pPr>
      <w:r>
        <w:t>De toestand</w:t>
      </w:r>
      <w:ins w:id="6" w:author="Jon Doe" w:date="2014-05-07T12:48:00Z">
        <w:r w:rsidR="00301308">
          <w:t>s</w:t>
        </w:r>
      </w:ins>
      <w:r>
        <w:t xml:space="preserve">ruimtegroottes is per game verschillend, omdat het aantal vakken en auto’s/vrachtwagens per game ander is. </w:t>
      </w:r>
    </w:p>
    <w:p w14:paraId="034A3F80" w14:textId="77777777" w:rsidR="007C7609" w:rsidRDefault="007C7609" w:rsidP="007C7609">
      <w:pPr>
        <w:numPr>
          <w:ilvl w:val="0"/>
          <w:numId w:val="2"/>
        </w:numPr>
        <w:spacing w:after="0"/>
      </w:pPr>
      <w:r>
        <w:t xml:space="preserve">Voor game 1 is zal de toestandsruimte ongeveer </w:t>
      </w:r>
      <w:r w:rsidRPr="007C7609">
        <w:rPr>
          <w:highlight w:val="yellow"/>
        </w:rPr>
        <w:t>…? Zijn</w:t>
      </w:r>
    </w:p>
    <w:p w14:paraId="5272C7D2" w14:textId="77777777" w:rsidR="007C7609" w:rsidRDefault="007C7609" w:rsidP="007C7609">
      <w:pPr>
        <w:numPr>
          <w:ilvl w:val="0"/>
          <w:numId w:val="2"/>
        </w:numPr>
        <w:spacing w:after="0"/>
      </w:pPr>
      <w:r>
        <w:t xml:space="preserve">Voor game 2 is zal de toestandsruimte ongeveer </w:t>
      </w:r>
      <w:r w:rsidRPr="007C7609">
        <w:rPr>
          <w:highlight w:val="yellow"/>
        </w:rPr>
        <w:t>…? zijn</w:t>
      </w:r>
    </w:p>
    <w:p w14:paraId="1868B795" w14:textId="77777777" w:rsidR="007C7609" w:rsidRDefault="007C7609" w:rsidP="007C7609">
      <w:pPr>
        <w:numPr>
          <w:ilvl w:val="0"/>
          <w:numId w:val="2"/>
        </w:numPr>
        <w:spacing w:after="0"/>
      </w:pPr>
      <w:r>
        <w:t xml:space="preserve">Voor game 3 is zal de toestandsruimte ongeveer </w:t>
      </w:r>
      <w:r w:rsidRPr="007C7609">
        <w:rPr>
          <w:highlight w:val="yellow"/>
        </w:rPr>
        <w:t>…? zijn</w:t>
      </w:r>
    </w:p>
    <w:p w14:paraId="04579604" w14:textId="77777777" w:rsidR="007C7609" w:rsidRDefault="007C7609" w:rsidP="007C7609">
      <w:pPr>
        <w:numPr>
          <w:ilvl w:val="0"/>
          <w:numId w:val="2"/>
        </w:numPr>
        <w:spacing w:after="0"/>
      </w:pPr>
      <w:r>
        <w:t xml:space="preserve">Voor game 4 is zal de toestandsruimte ongeveer </w:t>
      </w:r>
      <w:r w:rsidRPr="007C7609">
        <w:rPr>
          <w:highlight w:val="yellow"/>
        </w:rPr>
        <w:t>…? zijn</w:t>
      </w:r>
    </w:p>
    <w:p w14:paraId="2F22C47D" w14:textId="77777777" w:rsidR="007C7609" w:rsidRDefault="007C7609" w:rsidP="007C7609">
      <w:pPr>
        <w:numPr>
          <w:ilvl w:val="0"/>
          <w:numId w:val="2"/>
        </w:numPr>
        <w:spacing w:after="0"/>
      </w:pPr>
      <w:r>
        <w:t xml:space="preserve">Voor game 5 is zal de toestandsruimte ongeveer </w:t>
      </w:r>
      <w:r w:rsidRPr="007C7609">
        <w:rPr>
          <w:highlight w:val="yellow"/>
        </w:rPr>
        <w:t>…? zijn</w:t>
      </w:r>
    </w:p>
    <w:p w14:paraId="63D8A941" w14:textId="77777777" w:rsidR="007C7609" w:rsidRDefault="007C7609" w:rsidP="007C7609">
      <w:pPr>
        <w:numPr>
          <w:ilvl w:val="0"/>
          <w:numId w:val="2"/>
        </w:numPr>
        <w:spacing w:after="0"/>
      </w:pPr>
      <w:r>
        <w:t xml:space="preserve">Voor game 6 is zal de toestandsruimte ongeveer </w:t>
      </w:r>
      <w:r w:rsidRPr="007C7609">
        <w:rPr>
          <w:highlight w:val="yellow"/>
        </w:rPr>
        <w:t>…? zijn</w:t>
      </w:r>
    </w:p>
    <w:p w14:paraId="09E20526" w14:textId="77777777" w:rsidR="007C7609" w:rsidRDefault="007C7609" w:rsidP="007C7609">
      <w:pPr>
        <w:numPr>
          <w:ilvl w:val="0"/>
          <w:numId w:val="2"/>
        </w:numPr>
        <w:spacing w:after="0"/>
      </w:pPr>
      <w:r>
        <w:t xml:space="preserve">Voor game 7 is zal de toestandsruimte ongeveer </w:t>
      </w:r>
      <w:r w:rsidRPr="007C7609">
        <w:rPr>
          <w:highlight w:val="yellow"/>
        </w:rPr>
        <w:t>…? Zijn</w:t>
      </w:r>
    </w:p>
    <w:p w14:paraId="3EEC30D0" w14:textId="77777777" w:rsidR="007C7609" w:rsidRDefault="007C7609" w:rsidP="007C7609">
      <w:pPr>
        <w:spacing w:after="0"/>
      </w:pPr>
    </w:p>
    <w:p w14:paraId="06196346" w14:textId="77777777" w:rsidR="007C7609" w:rsidRDefault="007C7609" w:rsidP="007C7609">
      <w:pPr>
        <w:spacing w:after="0"/>
      </w:pPr>
      <w:r>
        <w:t xml:space="preserve">Deze schattingen zijn gebaseerd op </w:t>
      </w:r>
      <w:r w:rsidRPr="007C7609">
        <w:rPr>
          <w:highlight w:val="yellow"/>
        </w:rPr>
        <w:t>….?</w:t>
      </w:r>
    </w:p>
    <w:p w14:paraId="17022164" w14:textId="77777777" w:rsidR="007265EE" w:rsidRDefault="007265EE" w:rsidP="007C7609">
      <w:pPr>
        <w:spacing w:after="0"/>
      </w:pPr>
    </w:p>
    <w:p w14:paraId="47C7AC34" w14:textId="77777777" w:rsidR="007265EE" w:rsidRDefault="007265EE" w:rsidP="007C7609">
      <w:pPr>
        <w:spacing w:after="0"/>
      </w:pPr>
      <w:r>
        <w:t xml:space="preserve">Rush </w:t>
      </w:r>
      <w:proofErr w:type="spellStart"/>
      <w:r>
        <w:t>Hour</w:t>
      </w:r>
      <w:proofErr w:type="spellEnd"/>
      <w:r>
        <w:t xml:space="preserve"> betreft een </w:t>
      </w:r>
      <w:commentRangeStart w:id="7"/>
      <w:r>
        <w:t xml:space="preserve">state </w:t>
      </w:r>
      <w:proofErr w:type="spellStart"/>
      <w:r>
        <w:t>transition</w:t>
      </w:r>
      <w:proofErr w:type="spellEnd"/>
      <w:r>
        <w:t xml:space="preserve"> </w:t>
      </w:r>
      <w:proofErr w:type="spellStart"/>
      <w:r>
        <w:t>problem</w:t>
      </w:r>
      <w:proofErr w:type="spellEnd"/>
      <w:r>
        <w:t xml:space="preserve"> </w:t>
      </w:r>
      <w:commentRangeEnd w:id="7"/>
      <w:r w:rsidR="00301308">
        <w:rPr>
          <w:rStyle w:val="CommentReference"/>
        </w:rPr>
        <w:commentReference w:id="7"/>
      </w:r>
      <w:r>
        <w:t xml:space="preserve">omdat </w:t>
      </w:r>
      <w:r w:rsidR="00622667">
        <w:t xml:space="preserve">je stukken moet verschuiven in de toestandsruimte om tot een oplossing te komen en je nog niet weet hoe de oplossing eruit komt te zien. Daarnaast is Rush </w:t>
      </w:r>
      <w:proofErr w:type="spellStart"/>
      <w:ins w:id="8" w:author="Jon Doe" w:date="2014-05-07T12:50:00Z">
        <w:r w:rsidR="00301308">
          <w:t>H</w:t>
        </w:r>
      </w:ins>
      <w:r w:rsidR="00622667">
        <w:t>our</w:t>
      </w:r>
      <w:proofErr w:type="spellEnd"/>
      <w:r w:rsidR="00622667">
        <w:t xml:space="preserve"> een </w:t>
      </w:r>
      <w:commentRangeStart w:id="9"/>
      <w:proofErr w:type="spellStart"/>
      <w:r w:rsidR="00622667">
        <w:t>constrained</w:t>
      </w:r>
      <w:proofErr w:type="spellEnd"/>
      <w:r w:rsidR="00622667">
        <w:t xml:space="preserve"> </w:t>
      </w:r>
      <w:proofErr w:type="spellStart"/>
      <w:r w:rsidR="00622667">
        <w:t>optimization</w:t>
      </w:r>
      <w:proofErr w:type="spellEnd"/>
      <w:r w:rsidR="00622667">
        <w:t xml:space="preserve"> </w:t>
      </w:r>
      <w:proofErr w:type="spellStart"/>
      <w:r w:rsidR="00622667">
        <w:t>problem</w:t>
      </w:r>
      <w:commentRangeEnd w:id="9"/>
      <w:proofErr w:type="spellEnd"/>
      <w:r w:rsidR="00301308">
        <w:rPr>
          <w:rStyle w:val="CommentReference"/>
        </w:rPr>
        <w:commentReference w:id="9"/>
      </w:r>
      <w:r w:rsidR="00622667">
        <w:t>. omdat er beperkingen zitten in de verschuivingen, word</w:t>
      </w:r>
      <w:del w:id="10" w:author="Jon Doe" w:date="2014-05-07T12:52:00Z">
        <w:r w:rsidR="00622667" w:rsidDel="00301308">
          <w:delText>t</w:delText>
        </w:r>
      </w:del>
      <w:r w:rsidR="00622667">
        <w:t xml:space="preserve"> je gedwongen om een bepaalde richting op te gaan (</w:t>
      </w:r>
      <w:proofErr w:type="spellStart"/>
      <w:r w:rsidR="00622667">
        <w:t>constrained</w:t>
      </w:r>
      <w:proofErr w:type="spellEnd"/>
      <w:r w:rsidR="00622667">
        <w:t>). Daarnaast gaat het bij deze opdracht om de snelste weg te vinden naar de oplossing (</w:t>
      </w:r>
      <w:proofErr w:type="spellStart"/>
      <w:r w:rsidR="00622667">
        <w:t>optimization</w:t>
      </w:r>
      <w:proofErr w:type="spellEnd"/>
      <w:r w:rsidR="00622667">
        <w:t>).</w:t>
      </w:r>
    </w:p>
    <w:p w14:paraId="52262D8B" w14:textId="77777777" w:rsidR="00622667" w:rsidRDefault="00622667" w:rsidP="007C7609">
      <w:pPr>
        <w:spacing w:after="0"/>
      </w:pPr>
    </w:p>
    <w:p w14:paraId="1DAE017E" w14:textId="77777777" w:rsidR="00622667" w:rsidRDefault="00622667" w:rsidP="007C7609">
      <w:pPr>
        <w:spacing w:after="0"/>
      </w:pPr>
      <w:commentRangeStart w:id="11"/>
      <w:commentRangeStart w:id="12"/>
      <w:r>
        <w:t xml:space="preserve">Verderop in het verslag </w:t>
      </w:r>
      <w:commentRangeEnd w:id="12"/>
      <w:r w:rsidR="006E7B3A">
        <w:rPr>
          <w:rStyle w:val="CommentReference"/>
        </w:rPr>
        <w:commentReference w:id="12"/>
      </w:r>
      <w:r>
        <w:t>z</w:t>
      </w:r>
      <w:ins w:id="13" w:author="Jon Doe" w:date="2014-05-07T12:54:00Z">
        <w:r w:rsidR="006E7B3A">
          <w:t>ullen</w:t>
        </w:r>
      </w:ins>
      <w:r>
        <w:t xml:space="preserve"> het onderzoek dat wij gedaan hebben en de oplossingen die wij hebben uitgeprobeerd worden beschreven</w:t>
      </w:r>
      <w:commentRangeEnd w:id="11"/>
      <w:r w:rsidR="006E7B3A">
        <w:rPr>
          <w:rStyle w:val="CommentReference"/>
        </w:rPr>
        <w:commentReference w:id="11"/>
      </w:r>
      <w:r>
        <w:t>.</w:t>
      </w:r>
    </w:p>
    <w:p w14:paraId="377C0A01" w14:textId="77777777" w:rsidR="00622667" w:rsidRDefault="00622667" w:rsidP="007C7609">
      <w:pPr>
        <w:spacing w:after="0"/>
      </w:pPr>
    </w:p>
    <w:p w14:paraId="2C9889ED" w14:textId="77777777" w:rsidR="00622667" w:rsidRDefault="00622667">
      <w:pPr>
        <w:spacing w:after="0" w:line="240" w:lineRule="auto"/>
      </w:pPr>
      <w:r>
        <w:br w:type="page"/>
      </w:r>
    </w:p>
    <w:p w14:paraId="72F02076" w14:textId="77777777" w:rsidR="00622667" w:rsidRDefault="00622667" w:rsidP="00622667">
      <w:pPr>
        <w:pStyle w:val="Heading1"/>
      </w:pPr>
      <w:bookmarkStart w:id="14" w:name="_Toc387180785"/>
      <w:r>
        <w:lastRenderedPageBreak/>
        <w:t xml:space="preserve">2. </w:t>
      </w:r>
      <w:r w:rsidR="001E7966">
        <w:tab/>
      </w:r>
      <w:r>
        <w:t>Methodes</w:t>
      </w:r>
      <w:bookmarkEnd w:id="14"/>
    </w:p>
    <w:p w14:paraId="011A4722" w14:textId="77777777" w:rsidR="00622667" w:rsidRDefault="00622667" w:rsidP="00622667">
      <w:pPr>
        <w:spacing w:after="0"/>
      </w:pPr>
      <w:commentRangeStart w:id="15"/>
      <w:commentRangeStart w:id="16"/>
      <w:r>
        <w:t xml:space="preserve">We hebben voor deze opdracht </w:t>
      </w:r>
      <w:r w:rsidRPr="00622667">
        <w:rPr>
          <w:highlight w:val="yellow"/>
        </w:rPr>
        <w:t>…</w:t>
      </w:r>
      <w:r>
        <w:t xml:space="preserve"> methodes uitgevoerd om te kijken welke met een uitkomst kwam en welke met de beste uitkomst kwam. </w:t>
      </w:r>
      <w:commentRangeEnd w:id="15"/>
      <w:r w:rsidR="006E7B3A">
        <w:rPr>
          <w:rStyle w:val="CommentReference"/>
        </w:rPr>
        <w:commentReference w:id="15"/>
      </w:r>
      <w:r w:rsidR="00AD76C0">
        <w:t xml:space="preserve">Deze methodes zullen ieder apart worden beschreven. </w:t>
      </w:r>
      <w:r w:rsidR="001155BD">
        <w:t>We zullen hierin beschrijven waarom we voor deze methode hebben gekozen en hoe we de methodes hebben uitgewerkt.</w:t>
      </w:r>
      <w:commentRangeEnd w:id="16"/>
      <w:r w:rsidR="006E7B3A">
        <w:rPr>
          <w:rStyle w:val="CommentReference"/>
        </w:rPr>
        <w:commentReference w:id="16"/>
      </w:r>
    </w:p>
    <w:p w14:paraId="682784FE" w14:textId="77777777" w:rsidR="00AD76C0" w:rsidRDefault="0085021D" w:rsidP="00AD76C0">
      <w:pPr>
        <w:pStyle w:val="Heading2"/>
        <w:rPr>
          <w:color w:val="auto"/>
        </w:rPr>
      </w:pPr>
      <w:bookmarkStart w:id="17" w:name="_Toc387180786"/>
      <w:r>
        <w:rPr>
          <w:color w:val="auto"/>
        </w:rPr>
        <w:t>2.1</w:t>
      </w:r>
      <w:r w:rsidR="00AD76C0" w:rsidRPr="00AD76C0">
        <w:rPr>
          <w:color w:val="auto"/>
        </w:rPr>
        <w:t xml:space="preserve"> </w:t>
      </w:r>
      <w:r w:rsidR="001E7966">
        <w:rPr>
          <w:color w:val="auto"/>
        </w:rPr>
        <w:tab/>
      </w:r>
      <w:r w:rsidR="00AD76C0" w:rsidRPr="00AD76C0">
        <w:rPr>
          <w:color w:val="auto"/>
        </w:rPr>
        <w:t>Handmatig</w:t>
      </w:r>
      <w:bookmarkEnd w:id="17"/>
    </w:p>
    <w:p w14:paraId="4F25F378" w14:textId="77777777" w:rsidR="00AD76C0" w:rsidRDefault="0085021D" w:rsidP="00AD76C0">
      <w:r>
        <w:t>W</w:t>
      </w:r>
      <w:r w:rsidR="00AD76C0">
        <w:t>e</w:t>
      </w:r>
      <w:r>
        <w:t xml:space="preserve"> hebben</w:t>
      </w:r>
      <w:r w:rsidR="00AD76C0">
        <w:t xml:space="preserve"> de </w:t>
      </w:r>
      <w:ins w:id="18" w:author="Jon Doe" w:date="2014-05-07T13:00:00Z">
        <w:r w:rsidR="006E7B3A">
          <w:t>zeven</w:t>
        </w:r>
      </w:ins>
      <w:del w:id="19" w:author="Jon Doe" w:date="2014-05-07T13:00:00Z">
        <w:r w:rsidR="00AD76C0" w:rsidDel="006E7B3A">
          <w:delText>7</w:delText>
        </w:r>
      </w:del>
      <w:r w:rsidR="00AD76C0">
        <w:t xml:space="preserve"> games</w:t>
      </w:r>
      <w:r>
        <w:t xml:space="preserve"> allereerst</w:t>
      </w:r>
      <w:r w:rsidR="00AD76C0">
        <w:t xml:space="preserve"> met de hand opgelost. We hebben deze methode ingezet om een inschatting te krijgen over wat een </w:t>
      </w:r>
      <w:r w:rsidR="00FA0B66">
        <w:t>maximale</w:t>
      </w:r>
      <w:r w:rsidR="00AD76C0">
        <w:t xml:space="preserve"> oplossing zou zijn voor alle games. Deze gegevens kunnen we later in ons onderzoek</w:t>
      </w:r>
      <w:r w:rsidR="003D4D21">
        <w:t xml:space="preserve"> gebruiken</w:t>
      </w:r>
      <w:r w:rsidR="00AD76C0">
        <w:t xml:space="preserve"> om een oordeel te </w:t>
      </w:r>
      <w:del w:id="20" w:author="Jon Doe" w:date="2014-05-07T13:02:00Z">
        <w:r w:rsidR="00AD76C0" w:rsidDel="006E7B3A">
          <w:delText xml:space="preserve">vestigen </w:delText>
        </w:r>
      </w:del>
      <w:ins w:id="21" w:author="Jon Doe" w:date="2014-05-07T13:02:00Z">
        <w:r w:rsidR="006E7B3A">
          <w:t xml:space="preserve">vellen </w:t>
        </w:r>
      </w:ins>
      <w:r w:rsidR="00AD76C0">
        <w:t>over de opl</w:t>
      </w:r>
      <w:r w:rsidR="003D4D21">
        <w:t xml:space="preserve">ossingen die gevonden zijn. Wanneer dit namelijk meer </w:t>
      </w:r>
      <w:commentRangeStart w:id="22"/>
      <w:r w:rsidR="003D4D21">
        <w:t xml:space="preserve">graven </w:t>
      </w:r>
      <w:commentRangeEnd w:id="22"/>
      <w:r w:rsidR="002774B4">
        <w:rPr>
          <w:rStyle w:val="CommentReference"/>
        </w:rPr>
        <w:commentReference w:id="22"/>
      </w:r>
      <w:r w:rsidR="003D4D21">
        <w:t>bevat dan de handmatige oplossing weten we dat de oplossing</w:t>
      </w:r>
      <w:r w:rsidR="00FA0B66">
        <w:t xml:space="preserve"> waarschijnlijk</w:t>
      </w:r>
      <w:r w:rsidR="003D4D21">
        <w:t xml:space="preserve"> niet het beste is.</w:t>
      </w:r>
    </w:p>
    <w:p w14:paraId="7DFA16CF" w14:textId="77777777" w:rsidR="00FA0B66" w:rsidRDefault="00FA0B66" w:rsidP="00AD76C0">
      <w:r>
        <w:t xml:space="preserve">Alle games hebben we opgelost in </w:t>
      </w:r>
      <w:ins w:id="23" w:author="Jon Doe" w:date="2014-05-07T13:04:00Z">
        <w:r w:rsidR="002774B4">
          <w:t>E</w:t>
        </w:r>
      </w:ins>
      <w:del w:id="24" w:author="Jon Doe" w:date="2014-05-07T13:04:00Z">
        <w:r w:rsidDel="002774B4">
          <w:delText>e</w:delText>
        </w:r>
      </w:del>
      <w:r>
        <w:t xml:space="preserve">xcel. We hebben hier het bord in getekend en alle stappen die gedaan zijn om tot een oplossing te komen genoteerd. </w:t>
      </w:r>
      <w:commentRangeStart w:id="25"/>
      <w:r>
        <w:t>Het voordeel van deze methode is dat er geen kennis van programmeren aanwezig hoeft te zijn om oplossing te kunnen vinden, maar dat er wel gekeken kan worden hoe de hersenen deze games oplossen en of er in de oplossing misschien een algoritme te vinden was die we eventueel weer zouden kunnen gaan inzetten in het schrijven van een programma</w:t>
      </w:r>
      <w:commentRangeEnd w:id="25"/>
      <w:r w:rsidR="002774B4">
        <w:rPr>
          <w:rStyle w:val="CommentReference"/>
        </w:rPr>
        <w:commentReference w:id="25"/>
      </w:r>
      <w:r>
        <w:t>.</w:t>
      </w:r>
    </w:p>
    <w:p w14:paraId="7E4A09B1" w14:textId="77777777" w:rsidR="0085021D" w:rsidRDefault="0085021D" w:rsidP="0085021D">
      <w:pPr>
        <w:pStyle w:val="Heading2"/>
        <w:rPr>
          <w:color w:val="auto"/>
        </w:rPr>
      </w:pPr>
      <w:bookmarkStart w:id="26" w:name="_Toc387180787"/>
      <w:r>
        <w:rPr>
          <w:color w:val="auto"/>
        </w:rPr>
        <w:t xml:space="preserve">2.2 </w:t>
      </w:r>
      <w:r w:rsidR="001E7966">
        <w:rPr>
          <w:color w:val="auto"/>
        </w:rPr>
        <w:tab/>
      </w:r>
      <w:r>
        <w:rPr>
          <w:color w:val="auto"/>
        </w:rPr>
        <w:t>Random</w:t>
      </w:r>
      <w:bookmarkEnd w:id="26"/>
    </w:p>
    <w:p w14:paraId="7962CD4C" w14:textId="77777777" w:rsidR="0085021D" w:rsidRDefault="0085021D" w:rsidP="0085021D">
      <w:r>
        <w:t xml:space="preserve">Naast de handmatige methode zijn we ook begonnen met een </w:t>
      </w:r>
      <w:ins w:id="27" w:author="Jon Doe" w:date="2014-05-07T13:06:00Z">
        <w:r w:rsidR="002774B4">
          <w:t xml:space="preserve">programma </w:t>
        </w:r>
      </w:ins>
      <w:r>
        <w:t>d</w:t>
      </w:r>
      <w:ins w:id="28" w:author="Jon Doe" w:date="2014-05-07T13:06:00Z">
        <w:r w:rsidR="002774B4">
          <w:t>at</w:t>
        </w:r>
      </w:ins>
      <w:r>
        <w:t xml:space="preserve"> ervoor zorgde dat willekeurige auto’s op het bord willekeurige kanten op gingen. Dit </w:t>
      </w:r>
      <w:ins w:id="29" w:author="Jon Doe" w:date="2014-05-07T13:07:00Z">
        <w:r w:rsidR="002774B4">
          <w:t xml:space="preserve">programma </w:t>
        </w:r>
      </w:ins>
      <w:r>
        <w:t xml:space="preserve">hebben we </w:t>
      </w:r>
      <w:ins w:id="30" w:author="Jon Doe" w:date="2014-05-07T13:07:00Z">
        <w:r w:rsidR="002774B4">
          <w:t>getest met</w:t>
        </w:r>
      </w:ins>
      <w:r>
        <w:t xml:space="preserve"> game </w:t>
      </w:r>
      <w:ins w:id="31" w:author="Jon Doe" w:date="2014-05-07T13:07:00Z">
        <w:r w:rsidR="002774B4">
          <w:t>vier</w:t>
        </w:r>
      </w:ins>
      <w:r>
        <w:t>.</w:t>
      </w:r>
      <w:ins w:id="32" w:author="Jon Doe" w:date="2014-05-07T13:07:00Z">
        <w:r w:rsidR="002774B4">
          <w:t xml:space="preserve"> </w:t>
        </w:r>
      </w:ins>
      <w:r>
        <w:t>Ondanks dat vooraf al duidelijk was dat deze methode niet het beste resultaat op zou gaan leveren, was het een goede test om</w:t>
      </w:r>
      <w:ins w:id="33" w:author="Jon Doe" w:date="2014-05-07T13:08:00Z">
        <w:r w:rsidR="002774B4">
          <w:t xml:space="preserve"> </w:t>
        </w:r>
      </w:ins>
      <w:del w:id="34" w:author="Jon Doe" w:date="2014-05-07T13:08:00Z">
        <w:r w:rsidDel="002774B4">
          <w:delText xml:space="preserve"> meer </w:delText>
        </w:r>
      </w:del>
      <w:r>
        <w:t>bekend</w:t>
      </w:r>
      <w:ins w:id="35" w:author="Jon Doe" w:date="2014-05-07T13:08:00Z">
        <w:r w:rsidR="002774B4">
          <w:t>er</w:t>
        </w:r>
      </w:ins>
      <w:r>
        <w:t xml:space="preserve"> te raken met de werking achter </w:t>
      </w:r>
      <w:ins w:id="36" w:author="Jon Doe" w:date="2014-05-07T13:08:00Z">
        <w:r w:rsidR="002774B4">
          <w:t>R</w:t>
        </w:r>
      </w:ins>
      <w:r>
        <w:t xml:space="preserve">ush </w:t>
      </w:r>
      <w:proofErr w:type="spellStart"/>
      <w:ins w:id="37" w:author="Jon Doe" w:date="2014-05-07T13:08:00Z">
        <w:r w:rsidR="002774B4">
          <w:t>H</w:t>
        </w:r>
      </w:ins>
      <w:r>
        <w:t>our</w:t>
      </w:r>
      <w:proofErr w:type="spellEnd"/>
      <w:r>
        <w:t>. We hebben in de code geen data laten opslaan met betrekking tot bewegingen die al gedaan zijn</w:t>
      </w:r>
      <w:ins w:id="38" w:author="Jon Doe" w:date="2014-05-07T13:09:00Z">
        <w:r w:rsidR="002774B4">
          <w:t>. We</w:t>
        </w:r>
      </w:ins>
      <w:del w:id="39" w:author="Jon Doe" w:date="2014-05-07T13:09:00Z">
        <w:r w:rsidDel="002774B4">
          <w:delText xml:space="preserve"> maar</w:delText>
        </w:r>
      </w:del>
      <w:r>
        <w:t xml:space="preserve"> hebben het programma 48 uur laten draaien om te kijken of het überhaupt tot een oplossing kwam.  De code </w:t>
      </w:r>
      <w:ins w:id="40" w:author="Jon Doe" w:date="2014-05-07T13:10:00Z">
        <w:r w:rsidR="002774B4">
          <w:t>hiervoor</w:t>
        </w:r>
      </w:ins>
      <w:r>
        <w:t xml:space="preserve"> </w:t>
      </w:r>
      <w:ins w:id="41" w:author="Jon Doe" w:date="2014-05-07T13:10:00Z">
        <w:r w:rsidR="002774B4">
          <w:t xml:space="preserve">hebben </w:t>
        </w:r>
      </w:ins>
      <w:ins w:id="42" w:author="Jon Doe" w:date="2014-05-07T13:11:00Z">
        <w:r w:rsidR="002774B4">
          <w:t xml:space="preserve">we geschreven </w:t>
        </w:r>
      </w:ins>
      <w:r>
        <w:t xml:space="preserve">in C en </w:t>
      </w:r>
      <w:ins w:id="43" w:author="Jon Doe" w:date="2014-05-07T13:11:00Z">
        <w:r w:rsidR="002774B4">
          <w:t xml:space="preserve">is </w:t>
        </w:r>
      </w:ins>
      <w:r>
        <w:t>als volgt uitgewerkt</w:t>
      </w:r>
      <w:ins w:id="44" w:author="Jon Doe" w:date="2014-05-07T13:11:00Z">
        <w:r w:rsidR="002774B4">
          <w:t>:</w:t>
        </w:r>
      </w:ins>
    </w:p>
    <w:p w14:paraId="5E6AE281" w14:textId="77777777" w:rsidR="0085021D" w:rsidRDefault="0085021D" w:rsidP="0085021D">
      <w:pPr>
        <w:pStyle w:val="ListParagraph"/>
        <w:numPr>
          <w:ilvl w:val="0"/>
          <w:numId w:val="3"/>
        </w:numPr>
        <w:spacing w:after="0"/>
      </w:pPr>
      <w:r>
        <w:t>Zorg dat alle auto’s zo op het bord geplaatst zijn</w:t>
      </w:r>
      <w:del w:id="45" w:author="Jon Doe" w:date="2014-05-07T13:13:00Z">
        <w:r w:rsidDel="002774B4">
          <w:delText>,</w:delText>
        </w:r>
      </w:del>
      <w:r>
        <w:t xml:space="preserve"> zoals de opdracht </w:t>
      </w:r>
      <w:del w:id="46" w:author="Jon Doe" w:date="2014-05-07T13:13:00Z">
        <w:r w:rsidDel="00B86495">
          <w:delText xml:space="preserve">deze </w:delText>
        </w:r>
      </w:del>
      <w:r>
        <w:t>beschrijft;</w:t>
      </w:r>
    </w:p>
    <w:p w14:paraId="45805F7B" w14:textId="77777777" w:rsidR="0085021D" w:rsidRDefault="0085021D" w:rsidP="0085021D">
      <w:pPr>
        <w:pStyle w:val="ListParagraph"/>
        <w:numPr>
          <w:ilvl w:val="0"/>
          <w:numId w:val="3"/>
        </w:numPr>
        <w:spacing w:after="0"/>
      </w:pPr>
      <w:r>
        <w:t>Zorg ervoor dat er geen auto’s van het bord kunnen vallen;</w:t>
      </w:r>
    </w:p>
    <w:p w14:paraId="68DBCBBF" w14:textId="77777777" w:rsidR="0085021D" w:rsidRDefault="0085021D" w:rsidP="0085021D">
      <w:pPr>
        <w:pStyle w:val="ListParagraph"/>
        <w:numPr>
          <w:ilvl w:val="0"/>
          <w:numId w:val="3"/>
        </w:numPr>
        <w:spacing w:after="0"/>
      </w:pPr>
      <w:r>
        <w:t>Zorg dat de auto’s alleen die richting op kunnen bewegen zoals de game dit aangeeft;</w:t>
      </w:r>
    </w:p>
    <w:p w14:paraId="532444F6" w14:textId="77777777" w:rsidR="0085021D" w:rsidRDefault="0085021D" w:rsidP="0085021D">
      <w:pPr>
        <w:pStyle w:val="ListParagraph"/>
        <w:numPr>
          <w:ilvl w:val="0"/>
          <w:numId w:val="3"/>
        </w:numPr>
        <w:spacing w:after="0"/>
      </w:pPr>
      <w:r>
        <w:t>Wanneer een auto een kant op kan bewegen</w:t>
      </w:r>
      <w:del w:id="47" w:author="Jon Doe" w:date="2014-05-07T13:14:00Z">
        <w:r w:rsidDel="00B86495">
          <w:delText>,</w:delText>
        </w:r>
      </w:del>
      <w:r>
        <w:t xml:space="preserve"> laat deze  dan die kant op bewegen;</w:t>
      </w:r>
    </w:p>
    <w:p w14:paraId="317684C2" w14:textId="77777777" w:rsidR="0085021D" w:rsidRDefault="0085021D" w:rsidP="0085021D">
      <w:pPr>
        <w:pStyle w:val="ListParagraph"/>
        <w:numPr>
          <w:ilvl w:val="0"/>
          <w:numId w:val="3"/>
        </w:numPr>
        <w:spacing w:after="0"/>
      </w:pPr>
      <w:r>
        <w:t xml:space="preserve">Wanneer auto nummer </w:t>
      </w:r>
      <w:ins w:id="48" w:author="Jon Doe" w:date="2014-05-07T13:15:00Z">
        <w:r w:rsidR="00B86495">
          <w:t>één</w:t>
        </w:r>
      </w:ins>
      <w:del w:id="49" w:author="Jon Doe" w:date="2014-05-07T13:15:00Z">
        <w:r w:rsidDel="00B86495">
          <w:delText>1</w:delText>
        </w:r>
      </w:del>
      <w:r>
        <w:t xml:space="preserve"> (de rode auto) voor de uitgang staat, stop het spel en geef weer hoeveel bewegingen er hebben plaatsgevonden.</w:t>
      </w:r>
    </w:p>
    <w:p w14:paraId="2ACFD5D4" w14:textId="77777777" w:rsidR="0085021D" w:rsidRDefault="0085021D" w:rsidP="00AD76C0"/>
    <w:p w14:paraId="024AE735" w14:textId="77777777" w:rsidR="00FA0B66" w:rsidRDefault="00FA0B66" w:rsidP="00FA0B66">
      <w:pPr>
        <w:pStyle w:val="Heading2"/>
        <w:rPr>
          <w:color w:val="auto"/>
        </w:rPr>
      </w:pPr>
      <w:bookmarkStart w:id="50" w:name="_Toc387180788"/>
      <w:r w:rsidRPr="00FA0B66">
        <w:rPr>
          <w:color w:val="auto"/>
        </w:rPr>
        <w:lastRenderedPageBreak/>
        <w:t xml:space="preserve">2.3 </w:t>
      </w:r>
      <w:r w:rsidR="001E7966">
        <w:rPr>
          <w:color w:val="auto"/>
        </w:rPr>
        <w:tab/>
      </w:r>
      <w:proofErr w:type="spellStart"/>
      <w:r w:rsidR="001E7966">
        <w:rPr>
          <w:color w:val="auto"/>
        </w:rPr>
        <w:t>B</w:t>
      </w:r>
      <w:commentRangeStart w:id="51"/>
      <w:r w:rsidR="001E7966">
        <w:rPr>
          <w:color w:val="auto"/>
        </w:rPr>
        <w:t>rea</w:t>
      </w:r>
      <w:ins w:id="52" w:author="Jon Doe" w:date="2014-05-07T13:16:00Z">
        <w:r w:rsidR="00B86495">
          <w:rPr>
            <w:color w:val="auto"/>
          </w:rPr>
          <w:t>d</w:t>
        </w:r>
      </w:ins>
      <w:r w:rsidR="001E7966">
        <w:rPr>
          <w:color w:val="auto"/>
        </w:rPr>
        <w:t>th</w:t>
      </w:r>
      <w:proofErr w:type="spellEnd"/>
      <w:r w:rsidR="001E7966">
        <w:rPr>
          <w:color w:val="auto"/>
        </w:rPr>
        <w:t>-</w:t>
      </w:r>
      <w:r w:rsidRPr="00FA0B66">
        <w:rPr>
          <w:color w:val="auto"/>
        </w:rPr>
        <w:t>First Search</w:t>
      </w:r>
      <w:bookmarkEnd w:id="50"/>
      <w:commentRangeEnd w:id="51"/>
      <w:r w:rsidR="00B86495">
        <w:rPr>
          <w:rStyle w:val="CommentReference"/>
          <w:rFonts w:ascii="Calibri" w:eastAsia="Calibri" w:hAnsi="Calibri" w:cs="Times New Roman"/>
          <w:b w:val="0"/>
          <w:bCs w:val="0"/>
          <w:color w:val="auto"/>
        </w:rPr>
        <w:commentReference w:id="51"/>
      </w:r>
    </w:p>
    <w:p w14:paraId="0E9490C8" w14:textId="77777777" w:rsidR="00FA0B66" w:rsidRPr="00FA0B66" w:rsidRDefault="00FA0B66" w:rsidP="00FA0B66">
      <w:r>
        <w:t xml:space="preserve">Als derde methode hebben we de </w:t>
      </w:r>
      <w:commentRangeStart w:id="53"/>
      <w:proofErr w:type="spellStart"/>
      <w:r>
        <w:t>brea</w:t>
      </w:r>
      <w:ins w:id="54" w:author="Jon Doe" w:date="2014-05-07T13:16:00Z">
        <w:r w:rsidR="00B86495">
          <w:t>d</w:t>
        </w:r>
      </w:ins>
      <w:r>
        <w:t>th</w:t>
      </w:r>
      <w:proofErr w:type="spellEnd"/>
      <w:r w:rsidR="000344F8">
        <w:t>-f</w:t>
      </w:r>
      <w:r>
        <w:t xml:space="preserve">irst search </w:t>
      </w:r>
      <w:commentRangeEnd w:id="53"/>
      <w:r w:rsidR="00B86495">
        <w:rPr>
          <w:rStyle w:val="CommentReference"/>
        </w:rPr>
        <w:commentReference w:id="53"/>
      </w:r>
      <w:r>
        <w:t xml:space="preserve">(BFS) ingezet. </w:t>
      </w:r>
      <w:r w:rsidR="000344F8">
        <w:t xml:space="preserve">Na wat online onderzoek bleek dat voor Rush </w:t>
      </w:r>
      <w:proofErr w:type="spellStart"/>
      <w:r w:rsidR="000344F8">
        <w:t>Hour</w:t>
      </w:r>
      <w:proofErr w:type="spellEnd"/>
      <w:r w:rsidR="000344F8">
        <w:t xml:space="preserve"> deze methode beter ingezet kan worden omdat een </w:t>
      </w:r>
      <w:ins w:id="55" w:author="Jon Doe" w:date="2014-05-07T13:17:00Z">
        <w:r w:rsidR="00B86495">
          <w:t>BFS</w:t>
        </w:r>
      </w:ins>
      <w:del w:id="56" w:author="Jon Doe" w:date="2014-05-07T13:17:00Z">
        <w:r w:rsidR="000344F8" w:rsidDel="00B86495">
          <w:delText>bfs</w:delText>
        </w:r>
      </w:del>
      <w:r w:rsidR="000344F8">
        <w:t xml:space="preserve"> altijd tot een oplossing komt. Dit in tegenstelling tot </w:t>
      </w:r>
      <w:commentRangeStart w:id="57"/>
      <w:proofErr w:type="spellStart"/>
      <w:r w:rsidR="000344F8">
        <w:t>depth</w:t>
      </w:r>
      <w:proofErr w:type="spellEnd"/>
      <w:r w:rsidR="000344F8">
        <w:t>-first search</w:t>
      </w:r>
      <w:commentRangeEnd w:id="57"/>
      <w:r w:rsidR="00B86495">
        <w:rPr>
          <w:rStyle w:val="CommentReference"/>
        </w:rPr>
        <w:commentReference w:id="57"/>
      </w:r>
      <w:r w:rsidR="000344F8">
        <w:t xml:space="preserve"> (</w:t>
      </w:r>
      <w:proofErr w:type="spellStart"/>
      <w:r w:rsidR="000344F8">
        <w:t>dfs</w:t>
      </w:r>
      <w:proofErr w:type="spellEnd"/>
      <w:r w:rsidR="000344F8">
        <w:t>) die 1 pad kiest en deze naloopt.</w:t>
      </w:r>
    </w:p>
    <w:p w14:paraId="748308CB" w14:textId="77777777" w:rsidR="00AD76C0" w:rsidRPr="00AD76C0" w:rsidRDefault="00AD76C0" w:rsidP="00AD76C0"/>
    <w:p w14:paraId="61F5572B" w14:textId="77777777" w:rsidR="007C7609" w:rsidRDefault="007C7609" w:rsidP="007C7609">
      <w:pPr>
        <w:pStyle w:val="Heading1"/>
      </w:pPr>
    </w:p>
    <w:p w14:paraId="1C1DFD8A" w14:textId="77777777" w:rsidR="007C7609" w:rsidRDefault="007C7609" w:rsidP="00596F13">
      <w:pPr>
        <w:spacing w:after="0"/>
      </w:pPr>
    </w:p>
    <w:p w14:paraId="459466B5" w14:textId="77777777" w:rsidR="007C7609" w:rsidRDefault="007C7609" w:rsidP="00596F13">
      <w:pPr>
        <w:spacing w:after="0"/>
      </w:pPr>
    </w:p>
    <w:p w14:paraId="693503D8" w14:textId="77777777" w:rsidR="00596F13" w:rsidRDefault="00596F13" w:rsidP="00596F13">
      <w:pPr>
        <w:spacing w:after="0"/>
      </w:pPr>
    </w:p>
    <w:p w14:paraId="31E16A5C" w14:textId="77777777" w:rsidR="00596F13" w:rsidRDefault="00596F13" w:rsidP="00596F13">
      <w:pPr>
        <w:spacing w:after="0"/>
      </w:pPr>
    </w:p>
    <w:p w14:paraId="2FBA0CB0" w14:textId="77777777" w:rsidR="00596F13" w:rsidRPr="0000342B" w:rsidRDefault="00596F13" w:rsidP="0000342B">
      <w:pPr>
        <w:spacing w:after="0"/>
      </w:pPr>
    </w:p>
    <w:p w14:paraId="0F85776F" w14:textId="77777777" w:rsidR="000344F8" w:rsidRDefault="000344F8" w:rsidP="0000342B"/>
    <w:p w14:paraId="0E439958" w14:textId="77777777" w:rsidR="000344F8" w:rsidRDefault="000344F8">
      <w:pPr>
        <w:spacing w:after="0" w:line="240" w:lineRule="auto"/>
      </w:pPr>
      <w:r>
        <w:br w:type="page"/>
      </w:r>
    </w:p>
    <w:p w14:paraId="525E8B67" w14:textId="77777777" w:rsidR="0000342B" w:rsidRDefault="000344F8" w:rsidP="000344F8">
      <w:pPr>
        <w:pStyle w:val="Heading1"/>
      </w:pPr>
      <w:bookmarkStart w:id="58" w:name="_Toc387180789"/>
      <w:r>
        <w:lastRenderedPageBreak/>
        <w:t xml:space="preserve">3. </w:t>
      </w:r>
      <w:r w:rsidR="001E7966">
        <w:tab/>
      </w:r>
      <w:r>
        <w:t>Resultaten</w:t>
      </w:r>
      <w:bookmarkEnd w:id="58"/>
    </w:p>
    <w:p w14:paraId="1016BE5F" w14:textId="77777777" w:rsidR="000344F8" w:rsidRDefault="000344F8" w:rsidP="000344F8">
      <w:r>
        <w:t>In dit hoofdstuk zullen de resultaten worden besproken van de verschillende methodes die we hebben ingezet. Elke methode zal in een aparte paragraaf worden besproken en zoveel mogelijk met cijfers en grafieken worden toegelicht. Dezelfde volgorde zal worden aangehouden als in het vorige hoofdstuk.</w:t>
      </w:r>
    </w:p>
    <w:p w14:paraId="5391EEB8" w14:textId="77777777" w:rsidR="000344F8" w:rsidRDefault="0085021D" w:rsidP="000344F8">
      <w:pPr>
        <w:pStyle w:val="Heading2"/>
        <w:rPr>
          <w:color w:val="auto"/>
        </w:rPr>
      </w:pPr>
      <w:bookmarkStart w:id="59" w:name="_Toc387180790"/>
      <w:r w:rsidRPr="0085021D">
        <w:rPr>
          <w:color w:val="auto"/>
        </w:rPr>
        <w:t xml:space="preserve">3.1 </w:t>
      </w:r>
      <w:r w:rsidR="001E7966">
        <w:rPr>
          <w:color w:val="auto"/>
        </w:rPr>
        <w:tab/>
      </w:r>
      <w:r w:rsidRPr="0085021D">
        <w:rPr>
          <w:color w:val="auto"/>
        </w:rPr>
        <w:t>Handmatig</w:t>
      </w:r>
      <w:bookmarkEnd w:id="59"/>
    </w:p>
    <w:p w14:paraId="207FE921" w14:textId="77777777" w:rsidR="0085021D" w:rsidRDefault="0085021D" w:rsidP="0085021D">
      <w:r>
        <w:t>De handmatige oplossing van alle games kwam tot de volgende getallen;</w:t>
      </w:r>
    </w:p>
    <w:tbl>
      <w:tblPr>
        <w:tblStyle w:val="MediumShading2-Accent4"/>
        <w:tblW w:w="9340" w:type="dxa"/>
        <w:tblLook w:val="04A0" w:firstRow="1" w:lastRow="0" w:firstColumn="1" w:lastColumn="0" w:noHBand="0" w:noVBand="1"/>
      </w:tblPr>
      <w:tblGrid>
        <w:gridCol w:w="2620"/>
        <w:gridCol w:w="960"/>
        <w:gridCol w:w="960"/>
        <w:gridCol w:w="960"/>
        <w:gridCol w:w="960"/>
        <w:gridCol w:w="960"/>
        <w:gridCol w:w="960"/>
        <w:gridCol w:w="960"/>
      </w:tblGrid>
      <w:tr w:rsidR="00E33AB7" w:rsidRPr="00E33AB7" w14:paraId="3EC39D03" w14:textId="77777777" w:rsidTr="00E33AB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620" w:type="dxa"/>
            <w:noWrap/>
            <w:hideMark/>
          </w:tcPr>
          <w:p w14:paraId="661F5A1F" w14:textId="77777777" w:rsidR="00E33AB7" w:rsidRPr="00E33AB7" w:rsidRDefault="00E33AB7" w:rsidP="00E33AB7">
            <w:pPr>
              <w:spacing w:after="0" w:line="240" w:lineRule="auto"/>
              <w:rPr>
                <w:rFonts w:eastAsia="Times New Roman" w:cs="Calibri"/>
                <w:color w:val="000000"/>
                <w:lang w:val="en-US"/>
              </w:rPr>
            </w:pPr>
          </w:p>
        </w:tc>
        <w:tc>
          <w:tcPr>
            <w:tcW w:w="960" w:type="dxa"/>
            <w:noWrap/>
            <w:hideMark/>
          </w:tcPr>
          <w:p w14:paraId="5BD14DDF" w14:textId="77777777" w:rsidR="00E33AB7" w:rsidRPr="00E33AB7" w:rsidRDefault="00E33AB7" w:rsidP="00E33AB7">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val="en-US"/>
              </w:rPr>
            </w:pPr>
            <w:r w:rsidRPr="00E33AB7">
              <w:rPr>
                <w:rFonts w:eastAsia="Times New Roman" w:cs="Calibri"/>
                <w:color w:val="000000"/>
                <w:lang w:val="en-US"/>
              </w:rPr>
              <w:t>Game 1</w:t>
            </w:r>
          </w:p>
        </w:tc>
        <w:tc>
          <w:tcPr>
            <w:tcW w:w="960" w:type="dxa"/>
            <w:noWrap/>
            <w:hideMark/>
          </w:tcPr>
          <w:p w14:paraId="07A55276" w14:textId="77777777" w:rsidR="00E33AB7" w:rsidRPr="00E33AB7" w:rsidRDefault="00E33AB7" w:rsidP="00E33AB7">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val="en-US"/>
              </w:rPr>
            </w:pPr>
            <w:r w:rsidRPr="00E33AB7">
              <w:rPr>
                <w:rFonts w:eastAsia="Times New Roman" w:cs="Calibri"/>
                <w:color w:val="000000"/>
                <w:lang w:val="en-US"/>
              </w:rPr>
              <w:t>Game 2</w:t>
            </w:r>
          </w:p>
        </w:tc>
        <w:tc>
          <w:tcPr>
            <w:tcW w:w="960" w:type="dxa"/>
            <w:noWrap/>
            <w:hideMark/>
          </w:tcPr>
          <w:p w14:paraId="6C59224D" w14:textId="77777777" w:rsidR="00E33AB7" w:rsidRPr="00E33AB7" w:rsidRDefault="00E33AB7" w:rsidP="00E33AB7">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val="en-US"/>
              </w:rPr>
            </w:pPr>
            <w:r w:rsidRPr="00E33AB7">
              <w:rPr>
                <w:rFonts w:eastAsia="Times New Roman" w:cs="Calibri"/>
                <w:color w:val="000000"/>
                <w:lang w:val="en-US"/>
              </w:rPr>
              <w:t>Game 3</w:t>
            </w:r>
          </w:p>
        </w:tc>
        <w:tc>
          <w:tcPr>
            <w:tcW w:w="960" w:type="dxa"/>
            <w:noWrap/>
            <w:hideMark/>
          </w:tcPr>
          <w:p w14:paraId="3285CEF9" w14:textId="77777777" w:rsidR="00E33AB7" w:rsidRPr="00E33AB7" w:rsidRDefault="00E33AB7" w:rsidP="00E33AB7">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val="en-US"/>
              </w:rPr>
            </w:pPr>
            <w:r w:rsidRPr="00E33AB7">
              <w:rPr>
                <w:rFonts w:eastAsia="Times New Roman" w:cs="Calibri"/>
                <w:color w:val="000000"/>
                <w:lang w:val="en-US"/>
              </w:rPr>
              <w:t>Game 4</w:t>
            </w:r>
          </w:p>
        </w:tc>
        <w:tc>
          <w:tcPr>
            <w:tcW w:w="960" w:type="dxa"/>
            <w:noWrap/>
            <w:hideMark/>
          </w:tcPr>
          <w:p w14:paraId="5261E89E" w14:textId="77777777" w:rsidR="00E33AB7" w:rsidRPr="00E33AB7" w:rsidRDefault="00E33AB7" w:rsidP="00E33AB7">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val="en-US"/>
              </w:rPr>
            </w:pPr>
            <w:r w:rsidRPr="00E33AB7">
              <w:rPr>
                <w:rFonts w:eastAsia="Times New Roman" w:cs="Calibri"/>
                <w:color w:val="000000"/>
                <w:lang w:val="en-US"/>
              </w:rPr>
              <w:t>Game 5</w:t>
            </w:r>
          </w:p>
        </w:tc>
        <w:tc>
          <w:tcPr>
            <w:tcW w:w="960" w:type="dxa"/>
            <w:noWrap/>
            <w:hideMark/>
          </w:tcPr>
          <w:p w14:paraId="1125DE27" w14:textId="77777777" w:rsidR="00E33AB7" w:rsidRPr="00E33AB7" w:rsidRDefault="00E33AB7" w:rsidP="00E33AB7">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val="en-US"/>
              </w:rPr>
            </w:pPr>
            <w:r w:rsidRPr="00E33AB7">
              <w:rPr>
                <w:rFonts w:eastAsia="Times New Roman" w:cs="Calibri"/>
                <w:color w:val="000000"/>
                <w:lang w:val="en-US"/>
              </w:rPr>
              <w:t>Game 6</w:t>
            </w:r>
          </w:p>
        </w:tc>
        <w:tc>
          <w:tcPr>
            <w:tcW w:w="960" w:type="dxa"/>
            <w:noWrap/>
            <w:hideMark/>
          </w:tcPr>
          <w:p w14:paraId="74C82F18" w14:textId="77777777" w:rsidR="00E33AB7" w:rsidRPr="00E33AB7" w:rsidRDefault="00E33AB7" w:rsidP="00E33AB7">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val="en-US"/>
              </w:rPr>
            </w:pPr>
            <w:r w:rsidRPr="00E33AB7">
              <w:rPr>
                <w:rFonts w:eastAsia="Times New Roman" w:cs="Calibri"/>
                <w:color w:val="000000"/>
                <w:lang w:val="en-US"/>
              </w:rPr>
              <w:t>Game 7</w:t>
            </w:r>
          </w:p>
        </w:tc>
      </w:tr>
      <w:tr w:rsidR="00E33AB7" w:rsidRPr="00E33AB7" w14:paraId="782EF49C" w14:textId="77777777" w:rsidTr="00E33A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14:paraId="716B4824" w14:textId="77777777" w:rsidR="00E33AB7" w:rsidRPr="00E33AB7" w:rsidRDefault="00E33AB7" w:rsidP="00E33AB7">
            <w:pPr>
              <w:spacing w:after="0" w:line="240" w:lineRule="auto"/>
              <w:rPr>
                <w:rFonts w:eastAsia="Times New Roman" w:cs="Calibri"/>
                <w:color w:val="000000"/>
                <w:lang w:val="en-US"/>
              </w:rPr>
            </w:pPr>
            <w:proofErr w:type="spellStart"/>
            <w:proofErr w:type="gramStart"/>
            <w:r w:rsidRPr="00E33AB7">
              <w:rPr>
                <w:rFonts w:eastAsia="Times New Roman" w:cs="Calibri"/>
                <w:color w:val="000000"/>
                <w:lang w:val="en-US"/>
              </w:rPr>
              <w:t>grootte</w:t>
            </w:r>
            <w:proofErr w:type="spellEnd"/>
            <w:proofErr w:type="gramEnd"/>
            <w:r w:rsidRPr="00E33AB7">
              <w:rPr>
                <w:rFonts w:eastAsia="Times New Roman" w:cs="Calibri"/>
                <w:color w:val="000000"/>
                <w:lang w:val="en-US"/>
              </w:rPr>
              <w:t xml:space="preserve"> van het </w:t>
            </w:r>
            <w:proofErr w:type="spellStart"/>
            <w:r w:rsidRPr="00E33AB7">
              <w:rPr>
                <w:rFonts w:eastAsia="Times New Roman" w:cs="Calibri"/>
                <w:color w:val="000000"/>
                <w:lang w:val="en-US"/>
              </w:rPr>
              <w:t>bord</w:t>
            </w:r>
            <w:proofErr w:type="spellEnd"/>
          </w:p>
        </w:tc>
        <w:tc>
          <w:tcPr>
            <w:tcW w:w="960" w:type="dxa"/>
            <w:noWrap/>
            <w:hideMark/>
          </w:tcPr>
          <w:p w14:paraId="3BBB74EE" w14:textId="77777777" w:rsidR="00E33AB7" w:rsidRPr="00E33AB7" w:rsidRDefault="00E33AB7" w:rsidP="00E33AB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val="en-US"/>
              </w:rPr>
            </w:pPr>
            <w:r w:rsidRPr="00E33AB7">
              <w:rPr>
                <w:rFonts w:eastAsia="Times New Roman" w:cs="Calibri"/>
                <w:color w:val="000000"/>
                <w:lang w:val="en-US"/>
              </w:rPr>
              <w:t>36</w:t>
            </w:r>
          </w:p>
        </w:tc>
        <w:tc>
          <w:tcPr>
            <w:tcW w:w="960" w:type="dxa"/>
            <w:noWrap/>
            <w:hideMark/>
          </w:tcPr>
          <w:p w14:paraId="21819F03" w14:textId="77777777" w:rsidR="00E33AB7" w:rsidRPr="00E33AB7" w:rsidRDefault="00E33AB7" w:rsidP="00E33AB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val="en-US"/>
              </w:rPr>
            </w:pPr>
            <w:r w:rsidRPr="00E33AB7">
              <w:rPr>
                <w:rFonts w:eastAsia="Times New Roman" w:cs="Calibri"/>
                <w:color w:val="000000"/>
                <w:lang w:val="en-US"/>
              </w:rPr>
              <w:t>36</w:t>
            </w:r>
          </w:p>
        </w:tc>
        <w:tc>
          <w:tcPr>
            <w:tcW w:w="960" w:type="dxa"/>
            <w:noWrap/>
            <w:hideMark/>
          </w:tcPr>
          <w:p w14:paraId="04BDF3AF" w14:textId="77777777" w:rsidR="00E33AB7" w:rsidRPr="00E33AB7" w:rsidRDefault="00E33AB7" w:rsidP="00E33AB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val="en-US"/>
              </w:rPr>
            </w:pPr>
            <w:r w:rsidRPr="00E33AB7">
              <w:rPr>
                <w:rFonts w:eastAsia="Times New Roman" w:cs="Calibri"/>
                <w:color w:val="000000"/>
                <w:lang w:val="en-US"/>
              </w:rPr>
              <w:t>36</w:t>
            </w:r>
          </w:p>
        </w:tc>
        <w:tc>
          <w:tcPr>
            <w:tcW w:w="960" w:type="dxa"/>
            <w:noWrap/>
            <w:hideMark/>
          </w:tcPr>
          <w:p w14:paraId="063A3FE4" w14:textId="77777777" w:rsidR="00E33AB7" w:rsidRPr="00E33AB7" w:rsidRDefault="00E33AB7" w:rsidP="00E33AB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val="en-US"/>
              </w:rPr>
            </w:pPr>
            <w:r w:rsidRPr="00E33AB7">
              <w:rPr>
                <w:rFonts w:eastAsia="Times New Roman" w:cs="Calibri"/>
                <w:color w:val="000000"/>
                <w:lang w:val="en-US"/>
              </w:rPr>
              <w:t>81</w:t>
            </w:r>
          </w:p>
        </w:tc>
        <w:tc>
          <w:tcPr>
            <w:tcW w:w="960" w:type="dxa"/>
            <w:noWrap/>
            <w:hideMark/>
          </w:tcPr>
          <w:p w14:paraId="03B1D3F7" w14:textId="77777777" w:rsidR="00E33AB7" w:rsidRPr="00E33AB7" w:rsidRDefault="00E33AB7" w:rsidP="00E33AB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val="en-US"/>
              </w:rPr>
            </w:pPr>
            <w:r w:rsidRPr="00E33AB7">
              <w:rPr>
                <w:rFonts w:eastAsia="Times New Roman" w:cs="Calibri"/>
                <w:color w:val="000000"/>
                <w:lang w:val="en-US"/>
              </w:rPr>
              <w:t>81</w:t>
            </w:r>
          </w:p>
        </w:tc>
        <w:tc>
          <w:tcPr>
            <w:tcW w:w="960" w:type="dxa"/>
            <w:noWrap/>
            <w:hideMark/>
          </w:tcPr>
          <w:p w14:paraId="581D5ECE" w14:textId="77777777" w:rsidR="00E33AB7" w:rsidRPr="00E33AB7" w:rsidRDefault="00E33AB7" w:rsidP="00E33AB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val="en-US"/>
              </w:rPr>
            </w:pPr>
            <w:r w:rsidRPr="00E33AB7">
              <w:rPr>
                <w:rFonts w:eastAsia="Times New Roman" w:cs="Calibri"/>
                <w:color w:val="000000"/>
                <w:lang w:val="en-US"/>
              </w:rPr>
              <w:t>81</w:t>
            </w:r>
          </w:p>
        </w:tc>
        <w:tc>
          <w:tcPr>
            <w:tcW w:w="960" w:type="dxa"/>
            <w:noWrap/>
            <w:hideMark/>
          </w:tcPr>
          <w:p w14:paraId="79CAE7E3" w14:textId="77777777" w:rsidR="00E33AB7" w:rsidRPr="00E33AB7" w:rsidRDefault="00E33AB7" w:rsidP="00E33AB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val="en-US"/>
              </w:rPr>
            </w:pPr>
            <w:r w:rsidRPr="00E33AB7">
              <w:rPr>
                <w:rFonts w:eastAsia="Times New Roman" w:cs="Calibri"/>
                <w:color w:val="000000"/>
                <w:lang w:val="en-US"/>
              </w:rPr>
              <w:t>144</w:t>
            </w:r>
          </w:p>
        </w:tc>
      </w:tr>
      <w:tr w:rsidR="00E33AB7" w:rsidRPr="00E33AB7" w14:paraId="7D072D44" w14:textId="77777777" w:rsidTr="00E33AB7">
        <w:trPr>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14:paraId="3C6AFC55" w14:textId="77777777" w:rsidR="00E33AB7" w:rsidRPr="00E33AB7" w:rsidRDefault="00E33AB7" w:rsidP="00E33AB7">
            <w:pPr>
              <w:spacing w:after="0" w:line="240" w:lineRule="auto"/>
              <w:rPr>
                <w:rFonts w:eastAsia="Times New Roman" w:cs="Calibri"/>
                <w:color w:val="000000"/>
              </w:rPr>
            </w:pPr>
            <w:r w:rsidRPr="00E33AB7">
              <w:rPr>
                <w:rFonts w:eastAsia="Times New Roman" w:cs="Calibri"/>
                <w:color w:val="000000"/>
              </w:rPr>
              <w:t>aantal stukken op het bord</w:t>
            </w:r>
          </w:p>
        </w:tc>
        <w:tc>
          <w:tcPr>
            <w:tcW w:w="960" w:type="dxa"/>
            <w:noWrap/>
            <w:hideMark/>
          </w:tcPr>
          <w:p w14:paraId="6F5F25DD" w14:textId="77777777" w:rsidR="00E33AB7" w:rsidRPr="00E33AB7" w:rsidRDefault="00E33AB7" w:rsidP="00E33AB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S"/>
              </w:rPr>
            </w:pPr>
            <w:r w:rsidRPr="00E33AB7">
              <w:rPr>
                <w:rFonts w:eastAsia="Times New Roman" w:cs="Calibri"/>
                <w:color w:val="000000"/>
                <w:lang w:val="en-US"/>
              </w:rPr>
              <w:t>9</w:t>
            </w:r>
          </w:p>
        </w:tc>
        <w:tc>
          <w:tcPr>
            <w:tcW w:w="960" w:type="dxa"/>
            <w:noWrap/>
            <w:hideMark/>
          </w:tcPr>
          <w:p w14:paraId="303C7916" w14:textId="77777777" w:rsidR="00E33AB7" w:rsidRPr="00E33AB7" w:rsidRDefault="00E33AB7" w:rsidP="00E33AB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S"/>
              </w:rPr>
            </w:pPr>
            <w:r w:rsidRPr="00E33AB7">
              <w:rPr>
                <w:rFonts w:eastAsia="Times New Roman" w:cs="Calibri"/>
                <w:color w:val="000000"/>
                <w:lang w:val="en-US"/>
              </w:rPr>
              <w:t>13</w:t>
            </w:r>
          </w:p>
        </w:tc>
        <w:tc>
          <w:tcPr>
            <w:tcW w:w="960" w:type="dxa"/>
            <w:noWrap/>
            <w:hideMark/>
          </w:tcPr>
          <w:p w14:paraId="1AFE06C1" w14:textId="77777777" w:rsidR="00E33AB7" w:rsidRPr="00E33AB7" w:rsidRDefault="00E33AB7" w:rsidP="00E33AB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S"/>
              </w:rPr>
            </w:pPr>
            <w:r w:rsidRPr="00E33AB7">
              <w:rPr>
                <w:rFonts w:eastAsia="Times New Roman" w:cs="Calibri"/>
                <w:color w:val="000000"/>
                <w:lang w:val="en-US"/>
              </w:rPr>
              <w:t>13</w:t>
            </w:r>
          </w:p>
        </w:tc>
        <w:tc>
          <w:tcPr>
            <w:tcW w:w="960" w:type="dxa"/>
            <w:noWrap/>
            <w:hideMark/>
          </w:tcPr>
          <w:p w14:paraId="1E55D1B6" w14:textId="77777777" w:rsidR="00E33AB7" w:rsidRPr="00E33AB7" w:rsidRDefault="00E33AB7" w:rsidP="00E33AB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S"/>
              </w:rPr>
            </w:pPr>
            <w:r w:rsidRPr="00E33AB7">
              <w:rPr>
                <w:rFonts w:eastAsia="Times New Roman" w:cs="Calibri"/>
                <w:color w:val="000000"/>
                <w:lang w:val="en-US"/>
              </w:rPr>
              <w:t>22</w:t>
            </w:r>
          </w:p>
        </w:tc>
        <w:tc>
          <w:tcPr>
            <w:tcW w:w="960" w:type="dxa"/>
            <w:noWrap/>
            <w:hideMark/>
          </w:tcPr>
          <w:p w14:paraId="5D5B046A" w14:textId="77777777" w:rsidR="00E33AB7" w:rsidRPr="00E33AB7" w:rsidRDefault="00E33AB7" w:rsidP="00E33AB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S"/>
              </w:rPr>
            </w:pPr>
            <w:r w:rsidRPr="00E33AB7">
              <w:rPr>
                <w:rFonts w:eastAsia="Times New Roman" w:cs="Calibri"/>
                <w:color w:val="000000"/>
                <w:lang w:val="en-US"/>
              </w:rPr>
              <w:t>25</w:t>
            </w:r>
          </w:p>
        </w:tc>
        <w:tc>
          <w:tcPr>
            <w:tcW w:w="960" w:type="dxa"/>
            <w:noWrap/>
            <w:hideMark/>
          </w:tcPr>
          <w:p w14:paraId="07C5336C" w14:textId="77777777" w:rsidR="00E33AB7" w:rsidRPr="00E33AB7" w:rsidRDefault="00E33AB7" w:rsidP="00E33AB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S"/>
              </w:rPr>
            </w:pPr>
            <w:r w:rsidRPr="00E33AB7">
              <w:rPr>
                <w:rFonts w:eastAsia="Times New Roman" w:cs="Calibri"/>
                <w:color w:val="000000"/>
                <w:lang w:val="en-US"/>
              </w:rPr>
              <w:t>26</w:t>
            </w:r>
          </w:p>
        </w:tc>
        <w:tc>
          <w:tcPr>
            <w:tcW w:w="960" w:type="dxa"/>
            <w:noWrap/>
            <w:hideMark/>
          </w:tcPr>
          <w:p w14:paraId="335272B4" w14:textId="77777777" w:rsidR="00E33AB7" w:rsidRPr="00E33AB7" w:rsidRDefault="00E33AB7" w:rsidP="00E33AB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val="en-US"/>
              </w:rPr>
            </w:pPr>
            <w:r w:rsidRPr="00E33AB7">
              <w:rPr>
                <w:rFonts w:eastAsia="Times New Roman" w:cs="Calibri"/>
                <w:color w:val="000000"/>
                <w:lang w:val="en-US"/>
              </w:rPr>
              <w:t>44</w:t>
            </w:r>
          </w:p>
        </w:tc>
      </w:tr>
      <w:tr w:rsidR="00E33AB7" w:rsidRPr="00E33AB7" w14:paraId="339AA584" w14:textId="77777777" w:rsidTr="00E33A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14:paraId="17608DA8" w14:textId="77777777" w:rsidR="00E33AB7" w:rsidRPr="00E33AB7" w:rsidRDefault="00E33AB7" w:rsidP="00E33AB7">
            <w:pPr>
              <w:spacing w:after="0" w:line="240" w:lineRule="auto"/>
              <w:rPr>
                <w:rFonts w:eastAsia="Times New Roman" w:cs="Calibri"/>
                <w:color w:val="000000"/>
                <w:lang w:val="en-US"/>
              </w:rPr>
            </w:pPr>
            <w:proofErr w:type="spellStart"/>
            <w:r w:rsidRPr="00E33AB7">
              <w:rPr>
                <w:rFonts w:eastAsia="Times New Roman" w:cs="Calibri"/>
                <w:color w:val="000000"/>
                <w:lang w:val="en-US"/>
              </w:rPr>
              <w:t>Aantal</w:t>
            </w:r>
            <w:proofErr w:type="spellEnd"/>
            <w:r w:rsidRPr="00E33AB7">
              <w:rPr>
                <w:rFonts w:eastAsia="Times New Roman" w:cs="Calibri"/>
                <w:color w:val="000000"/>
                <w:lang w:val="en-US"/>
              </w:rPr>
              <w:t xml:space="preserve"> </w:t>
            </w:r>
            <w:proofErr w:type="spellStart"/>
            <w:r w:rsidRPr="00E33AB7">
              <w:rPr>
                <w:rFonts w:eastAsia="Times New Roman" w:cs="Calibri"/>
                <w:color w:val="000000"/>
                <w:lang w:val="en-US"/>
              </w:rPr>
              <w:t>bewegingen</w:t>
            </w:r>
            <w:proofErr w:type="spellEnd"/>
          </w:p>
        </w:tc>
        <w:tc>
          <w:tcPr>
            <w:tcW w:w="960" w:type="dxa"/>
            <w:noWrap/>
            <w:hideMark/>
          </w:tcPr>
          <w:p w14:paraId="6E27148F" w14:textId="77777777" w:rsidR="00E33AB7" w:rsidRPr="00E33AB7" w:rsidRDefault="00E33AB7" w:rsidP="00E33AB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val="en-US"/>
              </w:rPr>
            </w:pPr>
            <w:r w:rsidRPr="00E33AB7">
              <w:rPr>
                <w:rFonts w:eastAsia="Times New Roman" w:cs="Calibri"/>
                <w:color w:val="000000"/>
                <w:lang w:val="en-US"/>
              </w:rPr>
              <w:t>55</w:t>
            </w:r>
          </w:p>
        </w:tc>
        <w:tc>
          <w:tcPr>
            <w:tcW w:w="960" w:type="dxa"/>
            <w:noWrap/>
            <w:hideMark/>
          </w:tcPr>
          <w:p w14:paraId="6C4CAA6E" w14:textId="77777777" w:rsidR="00E33AB7" w:rsidRPr="00E33AB7" w:rsidRDefault="00E33AB7" w:rsidP="00E33AB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val="en-US"/>
              </w:rPr>
            </w:pPr>
            <w:r w:rsidRPr="00E33AB7">
              <w:rPr>
                <w:rFonts w:eastAsia="Times New Roman" w:cs="Calibri"/>
                <w:color w:val="000000"/>
                <w:lang w:val="en-US"/>
              </w:rPr>
              <w:t>14</w:t>
            </w:r>
          </w:p>
        </w:tc>
        <w:tc>
          <w:tcPr>
            <w:tcW w:w="960" w:type="dxa"/>
            <w:noWrap/>
            <w:hideMark/>
          </w:tcPr>
          <w:p w14:paraId="54334129" w14:textId="77777777" w:rsidR="00E33AB7" w:rsidRPr="00E33AB7" w:rsidRDefault="00E33AB7" w:rsidP="00E33AB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val="en-US"/>
              </w:rPr>
            </w:pPr>
            <w:r w:rsidRPr="00E33AB7">
              <w:rPr>
                <w:rFonts w:eastAsia="Times New Roman" w:cs="Calibri"/>
                <w:color w:val="000000"/>
                <w:lang w:val="en-US"/>
              </w:rPr>
              <w:t>21</w:t>
            </w:r>
          </w:p>
        </w:tc>
        <w:tc>
          <w:tcPr>
            <w:tcW w:w="960" w:type="dxa"/>
            <w:noWrap/>
            <w:hideMark/>
          </w:tcPr>
          <w:p w14:paraId="4D579DD5" w14:textId="77777777" w:rsidR="00E33AB7" w:rsidRPr="00E33AB7" w:rsidRDefault="00E33AB7" w:rsidP="00E33AB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val="en-US"/>
              </w:rPr>
            </w:pPr>
            <w:r w:rsidRPr="00E33AB7">
              <w:rPr>
                <w:rFonts w:eastAsia="Times New Roman" w:cs="Calibri"/>
                <w:color w:val="000000"/>
                <w:lang w:val="en-US"/>
              </w:rPr>
              <w:t>38</w:t>
            </w:r>
          </w:p>
        </w:tc>
        <w:tc>
          <w:tcPr>
            <w:tcW w:w="960" w:type="dxa"/>
            <w:noWrap/>
            <w:hideMark/>
          </w:tcPr>
          <w:p w14:paraId="354EC959" w14:textId="77777777" w:rsidR="00E33AB7" w:rsidRPr="00E33AB7" w:rsidRDefault="00E33AB7" w:rsidP="00E33AB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val="en-US"/>
              </w:rPr>
            </w:pPr>
            <w:r w:rsidRPr="00E33AB7">
              <w:rPr>
                <w:rFonts w:eastAsia="Times New Roman" w:cs="Calibri"/>
                <w:color w:val="000000"/>
                <w:lang w:val="en-US"/>
              </w:rPr>
              <w:t>33</w:t>
            </w:r>
          </w:p>
        </w:tc>
        <w:tc>
          <w:tcPr>
            <w:tcW w:w="960" w:type="dxa"/>
            <w:noWrap/>
            <w:hideMark/>
          </w:tcPr>
          <w:p w14:paraId="2A8F346C" w14:textId="77777777" w:rsidR="00E33AB7" w:rsidRPr="00E33AB7" w:rsidRDefault="00E33AB7" w:rsidP="00E33AB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val="en-US"/>
              </w:rPr>
            </w:pPr>
            <w:r w:rsidRPr="00E33AB7">
              <w:rPr>
                <w:rFonts w:eastAsia="Times New Roman" w:cs="Calibri"/>
                <w:color w:val="000000"/>
                <w:lang w:val="en-US"/>
              </w:rPr>
              <w:t>47</w:t>
            </w:r>
          </w:p>
        </w:tc>
        <w:tc>
          <w:tcPr>
            <w:tcW w:w="960" w:type="dxa"/>
            <w:noWrap/>
            <w:hideMark/>
          </w:tcPr>
          <w:p w14:paraId="52DAEBF3" w14:textId="77777777" w:rsidR="00E33AB7" w:rsidRPr="00E33AB7" w:rsidRDefault="00E33AB7" w:rsidP="00E33AB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val="en-US"/>
              </w:rPr>
            </w:pPr>
            <w:r w:rsidRPr="00E33AB7">
              <w:rPr>
                <w:rFonts w:eastAsia="Times New Roman" w:cs="Calibri"/>
                <w:color w:val="000000"/>
                <w:lang w:val="en-US"/>
              </w:rPr>
              <w:t>30</w:t>
            </w:r>
          </w:p>
        </w:tc>
      </w:tr>
    </w:tbl>
    <w:p w14:paraId="4ECC836E" w14:textId="77777777" w:rsidR="0085021D" w:rsidRDefault="0085021D" w:rsidP="0085021D"/>
    <w:p w14:paraId="16DB01EF" w14:textId="77777777" w:rsidR="0085021D" w:rsidRDefault="0085021D" w:rsidP="0085021D">
      <w:r>
        <w:t>Wat er in een grafiek als volgt uitziet;</w:t>
      </w:r>
    </w:p>
    <w:p w14:paraId="6AE5E1AC" w14:textId="77777777" w:rsidR="0085021D" w:rsidRDefault="00E33AB7" w:rsidP="0085021D">
      <w:r w:rsidRPr="00E33AB7">
        <w:rPr>
          <w:noProof/>
          <w:lang w:val="en-US"/>
        </w:rPr>
        <w:drawing>
          <wp:inline distT="0" distB="0" distL="0" distR="0" wp14:anchorId="210DAE10" wp14:editId="24DB6FCF">
            <wp:extent cx="3514725" cy="1771650"/>
            <wp:effectExtent l="19050" t="0" r="9525" b="0"/>
            <wp:docPr id="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00F7800" w14:textId="77777777" w:rsidR="0085021D" w:rsidRDefault="00E33AB7" w:rsidP="0085021D">
      <w:r>
        <w:t xml:space="preserve">Doordat de lijnen niet </w:t>
      </w:r>
      <w:del w:id="60" w:author="Jon Doe" w:date="2014-05-07T13:21:00Z">
        <w:r w:rsidDel="00B86495">
          <w:delText xml:space="preserve">met </w:delText>
        </w:r>
      </w:del>
      <w:r>
        <w:t xml:space="preserve">synchroon met elkaar lopen, is duidelijk aan te tonen dat de moeilijkheidsgraad van de game niet te maken heeft met de grootte van het bord of het aantal stukken op het bord. De moeilijkheidsgraad van een game zit hem dus in de plaatsing van de auto’s/trucs. </w:t>
      </w:r>
      <w:commentRangeStart w:id="61"/>
      <w:r>
        <w:t>Alhoewel deze methode niet direct heeft geleid tot een kloppend algoritme dat verder voor de opdracht kan worden ingezet, heeft deze methode wel inzicht gegeven in de werking van het spel.</w:t>
      </w:r>
      <w:commentRangeEnd w:id="61"/>
      <w:r w:rsidR="00163B02">
        <w:rPr>
          <w:rStyle w:val="CommentReference"/>
        </w:rPr>
        <w:commentReference w:id="61"/>
      </w:r>
    </w:p>
    <w:p w14:paraId="3C7B5CDC" w14:textId="77777777" w:rsidR="00E33AB7" w:rsidRDefault="00E33AB7" w:rsidP="00E33AB7">
      <w:pPr>
        <w:pStyle w:val="Heading2"/>
        <w:rPr>
          <w:color w:val="auto"/>
        </w:rPr>
      </w:pPr>
      <w:bookmarkStart w:id="62" w:name="_Toc387180791"/>
      <w:r w:rsidRPr="00E33AB7">
        <w:rPr>
          <w:color w:val="auto"/>
        </w:rPr>
        <w:t xml:space="preserve">3.2 </w:t>
      </w:r>
      <w:r w:rsidR="001E7966">
        <w:rPr>
          <w:color w:val="auto"/>
        </w:rPr>
        <w:tab/>
      </w:r>
      <w:r w:rsidRPr="00E33AB7">
        <w:rPr>
          <w:color w:val="auto"/>
        </w:rPr>
        <w:t>Random zoeken</w:t>
      </w:r>
      <w:bookmarkEnd w:id="62"/>
    </w:p>
    <w:p w14:paraId="63A63AFD" w14:textId="77777777" w:rsidR="001E7966" w:rsidRDefault="001E7966" w:rsidP="00E33AB7">
      <w:r>
        <w:t xml:space="preserve">Bij het inzetten van random zoeken, hebben we inzicht gekregen hoe we </w:t>
      </w:r>
      <w:ins w:id="63" w:author="Jon Doe" w:date="2014-05-07T13:25:00Z">
        <w:r w:rsidR="00163B02">
          <w:t>R</w:t>
        </w:r>
      </w:ins>
      <w:del w:id="64" w:author="Jon Doe" w:date="2014-05-07T13:25:00Z">
        <w:r w:rsidDel="00163B02">
          <w:delText>r</w:delText>
        </w:r>
      </w:del>
      <w:r>
        <w:t xml:space="preserve">ush </w:t>
      </w:r>
      <w:proofErr w:type="spellStart"/>
      <w:ins w:id="65" w:author="Jon Doe" w:date="2014-05-07T13:25:00Z">
        <w:r w:rsidR="00163B02">
          <w:t>H</w:t>
        </w:r>
      </w:ins>
      <w:del w:id="66" w:author="Jon Doe" w:date="2014-05-07T13:25:00Z">
        <w:r w:rsidDel="00163B02">
          <w:delText>h</w:delText>
        </w:r>
      </w:del>
      <w:r>
        <w:t>our</w:t>
      </w:r>
      <w:proofErr w:type="spellEnd"/>
      <w:r>
        <w:t xml:space="preserve"> het beste kunnen schrijven in een programma</w:t>
      </w:r>
      <w:ins w:id="67" w:author="Jon Doe" w:date="2014-05-07T13:25:00Z">
        <w:r w:rsidR="00163B02">
          <w:t>.</w:t>
        </w:r>
      </w:ins>
    </w:p>
    <w:p w14:paraId="7B31D84B" w14:textId="77777777" w:rsidR="001E7966" w:rsidRDefault="001E7966">
      <w:pPr>
        <w:spacing w:after="0" w:line="240" w:lineRule="auto"/>
      </w:pPr>
      <w:r>
        <w:br w:type="page"/>
      </w:r>
    </w:p>
    <w:p w14:paraId="4243B406" w14:textId="77777777" w:rsidR="00E33AB7" w:rsidRDefault="001E7966" w:rsidP="001E7966">
      <w:pPr>
        <w:pStyle w:val="Heading1"/>
      </w:pPr>
      <w:bookmarkStart w:id="68" w:name="_Toc387180792"/>
      <w:r>
        <w:lastRenderedPageBreak/>
        <w:t xml:space="preserve">4. </w:t>
      </w:r>
      <w:r>
        <w:tab/>
        <w:t>Conclusies</w:t>
      </w:r>
      <w:bookmarkEnd w:id="68"/>
    </w:p>
    <w:p w14:paraId="3A5E30E8" w14:textId="77777777" w:rsidR="001E7966" w:rsidRDefault="001E7966" w:rsidP="001E7966">
      <w:r>
        <w:t>Wanneer we eindelijk een oplossing hebben, zal hier een conclusie komen over de gevonden oplossingen en waar we blij mee zijn en niet blij mee zijn.</w:t>
      </w:r>
    </w:p>
    <w:p w14:paraId="4A870F3E" w14:textId="77777777" w:rsidR="001E7966" w:rsidRDefault="001E7966">
      <w:pPr>
        <w:spacing w:after="0" w:line="240" w:lineRule="auto"/>
      </w:pPr>
      <w:r>
        <w:br w:type="page"/>
      </w:r>
      <w:bookmarkStart w:id="69" w:name="_GoBack"/>
      <w:bookmarkEnd w:id="69"/>
    </w:p>
    <w:p w14:paraId="3A60AAFF" w14:textId="77777777" w:rsidR="001E7966" w:rsidRDefault="001E7966" w:rsidP="001E7966">
      <w:pPr>
        <w:pStyle w:val="Heading1"/>
      </w:pPr>
      <w:bookmarkStart w:id="70" w:name="_Toc387180793"/>
      <w:r>
        <w:lastRenderedPageBreak/>
        <w:t xml:space="preserve">5. </w:t>
      </w:r>
      <w:r>
        <w:tab/>
        <w:t>Referenties/bronnen</w:t>
      </w:r>
      <w:bookmarkEnd w:id="70"/>
    </w:p>
    <w:p w14:paraId="298CBA93" w14:textId="77777777" w:rsidR="001E7966" w:rsidRPr="001E7966" w:rsidRDefault="001E7966" w:rsidP="001E7966">
      <w:r>
        <w:t>Alle bronnen die ons hebben geholpen bij het vinden van een oplossing zullen we hier noteren.</w:t>
      </w:r>
    </w:p>
    <w:sectPr w:rsidR="001E7966" w:rsidRPr="001E7966" w:rsidSect="007C7609">
      <w:headerReference w:type="default" r:id="rId21"/>
      <w:footerReference w:type="default" r:id="rId22"/>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3" w:author="Jon Doe" w:date="2014-05-07T12:39:00Z" w:initials="JD">
    <w:p w14:paraId="115D236E" w14:textId="77777777" w:rsidR="00B86495" w:rsidRDefault="00B86495">
      <w:pPr>
        <w:pStyle w:val="CommentText"/>
      </w:pPr>
      <w:r>
        <w:rPr>
          <w:rStyle w:val="CommentReference"/>
        </w:rPr>
        <w:annotationRef/>
      </w:r>
      <w:r>
        <w:t xml:space="preserve">Voorpagina kan heel veel beter!! </w:t>
      </w:r>
    </w:p>
  </w:comment>
  <w:comment w:id="7" w:author="Jon Doe" w:date="2014-05-07T12:50:00Z" w:initials="JD">
    <w:p w14:paraId="3D24F486" w14:textId="77777777" w:rsidR="00B86495" w:rsidRDefault="00B86495">
      <w:pPr>
        <w:pStyle w:val="CommentText"/>
      </w:pPr>
      <w:r>
        <w:rPr>
          <w:rStyle w:val="CommentReference"/>
        </w:rPr>
        <w:annotationRef/>
      </w:r>
      <w:r>
        <w:t xml:space="preserve">Wat is een state </w:t>
      </w:r>
      <w:proofErr w:type="spellStart"/>
      <w:r>
        <w:t>transition</w:t>
      </w:r>
      <w:proofErr w:type="spellEnd"/>
      <w:r>
        <w:t xml:space="preserve"> </w:t>
      </w:r>
      <w:proofErr w:type="spellStart"/>
      <w:r>
        <w:t>problem</w:t>
      </w:r>
      <w:proofErr w:type="spellEnd"/>
      <w:r>
        <w:t>?</w:t>
      </w:r>
    </w:p>
  </w:comment>
  <w:comment w:id="9" w:author="Jon Doe" w:date="2014-05-07T12:51:00Z" w:initials="JD">
    <w:p w14:paraId="4DC5900C" w14:textId="77777777" w:rsidR="00B86495" w:rsidRDefault="00B86495">
      <w:pPr>
        <w:pStyle w:val="CommentText"/>
      </w:pPr>
      <w:r>
        <w:rPr>
          <w:rStyle w:val="CommentReference"/>
        </w:rPr>
        <w:annotationRef/>
      </w:r>
      <w:r>
        <w:t>Leg uit!</w:t>
      </w:r>
    </w:p>
  </w:comment>
  <w:comment w:id="12" w:author="Jon Doe" w:date="2014-05-07T12:55:00Z" w:initials="JD">
    <w:p w14:paraId="2F33EE42" w14:textId="77777777" w:rsidR="00B86495" w:rsidRDefault="00B86495">
      <w:pPr>
        <w:pStyle w:val="CommentText"/>
      </w:pPr>
      <w:r>
        <w:rPr>
          <w:rStyle w:val="CommentReference"/>
        </w:rPr>
        <w:annotationRef/>
      </w:r>
      <w:r>
        <w:t>Verwijs naar hoofdstuk</w:t>
      </w:r>
    </w:p>
  </w:comment>
  <w:comment w:id="11" w:author="Jon Doe" w:date="2014-05-07T12:54:00Z" w:initials="JD">
    <w:p w14:paraId="764821E8" w14:textId="77777777" w:rsidR="00B86495" w:rsidRDefault="00B86495">
      <w:pPr>
        <w:pStyle w:val="CommentText"/>
      </w:pPr>
      <w:r>
        <w:rPr>
          <w:rStyle w:val="CommentReference"/>
        </w:rPr>
        <w:annotationRef/>
      </w:r>
      <w:r>
        <w:t>Beetje onduidelijk zin</w:t>
      </w:r>
    </w:p>
  </w:comment>
  <w:comment w:id="15" w:author="Jon Doe" w:date="2014-05-07T12:58:00Z" w:initials="JD">
    <w:p w14:paraId="4849A982" w14:textId="77777777" w:rsidR="00B86495" w:rsidRDefault="00B86495">
      <w:pPr>
        <w:pStyle w:val="CommentText"/>
      </w:pPr>
      <w:r>
        <w:rPr>
          <w:rStyle w:val="CommentReference"/>
        </w:rPr>
        <w:annotationRef/>
      </w:r>
      <w:r>
        <w:t>Zin loopt niet echt lekker</w:t>
      </w:r>
    </w:p>
  </w:comment>
  <w:comment w:id="16" w:author="Jon Doe" w:date="2014-05-07T13:00:00Z" w:initials="JD">
    <w:p w14:paraId="4CF8AD2D" w14:textId="77777777" w:rsidR="00B86495" w:rsidRDefault="00B86495">
      <w:pPr>
        <w:pStyle w:val="CommentText"/>
      </w:pPr>
      <w:r>
        <w:rPr>
          <w:rStyle w:val="CommentReference"/>
        </w:rPr>
        <w:annotationRef/>
      </w:r>
      <w:r>
        <w:rPr>
          <w:rStyle w:val="CommentReference"/>
        </w:rPr>
        <w:t>Het woord methodes wordt vaak gebruikt</w:t>
      </w:r>
    </w:p>
  </w:comment>
  <w:comment w:id="22" w:author="Jon Doe" w:date="2014-05-07T13:04:00Z" w:initials="JD">
    <w:p w14:paraId="7B188617" w14:textId="77777777" w:rsidR="00B86495" w:rsidRDefault="00B86495">
      <w:pPr>
        <w:pStyle w:val="CommentText"/>
      </w:pPr>
      <w:r>
        <w:rPr>
          <w:rStyle w:val="CommentReference"/>
        </w:rPr>
        <w:annotationRef/>
      </w:r>
      <w:r>
        <w:t>Waar komt graven vandaan?</w:t>
      </w:r>
    </w:p>
  </w:comment>
  <w:comment w:id="25" w:author="Jon Doe" w:date="2014-05-07T13:05:00Z" w:initials="JD">
    <w:p w14:paraId="76DD0C06" w14:textId="77777777" w:rsidR="00B86495" w:rsidRDefault="00B86495">
      <w:pPr>
        <w:pStyle w:val="CommentText"/>
      </w:pPr>
      <w:r>
        <w:rPr>
          <w:rStyle w:val="CommentReference"/>
        </w:rPr>
        <w:annotationRef/>
      </w:r>
      <w:r>
        <w:t>Te lange zin!</w:t>
      </w:r>
    </w:p>
  </w:comment>
  <w:comment w:id="51" w:author="Jon Doe" w:date="2014-05-07T13:19:00Z" w:initials="JD">
    <w:p w14:paraId="19234322" w14:textId="77777777" w:rsidR="00B86495" w:rsidRDefault="00B86495">
      <w:pPr>
        <w:pStyle w:val="CommentText"/>
      </w:pPr>
      <w:r>
        <w:rPr>
          <w:rStyle w:val="CommentReference"/>
        </w:rPr>
        <w:annotationRef/>
      </w:r>
      <w:r>
        <w:t>(BFS) hier neer zetten en dan in hele alinea gebruiken als BFS</w:t>
      </w:r>
    </w:p>
  </w:comment>
  <w:comment w:id="53" w:author="Jon Doe" w:date="2014-05-07T13:20:00Z" w:initials="JD">
    <w:p w14:paraId="78D33A0D" w14:textId="77777777" w:rsidR="00B86495" w:rsidRDefault="00B86495">
      <w:pPr>
        <w:pStyle w:val="CommentText"/>
      </w:pPr>
      <w:r>
        <w:rPr>
          <w:rStyle w:val="CommentReference"/>
        </w:rPr>
        <w:annotationRef/>
      </w:r>
      <w:r>
        <w:t>uitleg?</w:t>
      </w:r>
    </w:p>
  </w:comment>
  <w:comment w:id="57" w:author="Jon Doe" w:date="2014-05-07T13:20:00Z" w:initials="JD">
    <w:p w14:paraId="5A670898" w14:textId="77777777" w:rsidR="00B86495" w:rsidRDefault="00B86495">
      <w:pPr>
        <w:pStyle w:val="CommentText"/>
      </w:pPr>
      <w:r>
        <w:rPr>
          <w:rStyle w:val="CommentReference"/>
        </w:rPr>
        <w:annotationRef/>
      </w:r>
      <w:r>
        <w:t>Uitleg?</w:t>
      </w:r>
    </w:p>
  </w:comment>
  <w:comment w:id="61" w:author="Jon Doe" w:date="2014-05-07T13:25:00Z" w:initials="JD">
    <w:p w14:paraId="3DC1A36F" w14:textId="77777777" w:rsidR="00163B02" w:rsidRDefault="00163B02">
      <w:pPr>
        <w:pStyle w:val="CommentText"/>
      </w:pPr>
      <w:r>
        <w:rPr>
          <w:rStyle w:val="CommentReference"/>
        </w:rPr>
        <w:annotationRef/>
      </w:r>
      <w:r>
        <w:rPr>
          <w:rStyle w:val="CommentReference"/>
        </w:rPr>
        <w:annotationRef/>
      </w:r>
      <w:r>
        <w:t>Loopt niet echt lekker!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86BB0F3" w14:textId="77777777" w:rsidR="00B86495" w:rsidRDefault="00B86495" w:rsidP="0000342B">
      <w:pPr>
        <w:spacing w:after="0" w:line="240" w:lineRule="auto"/>
      </w:pPr>
      <w:r>
        <w:separator/>
      </w:r>
    </w:p>
  </w:endnote>
  <w:endnote w:type="continuationSeparator" w:id="0">
    <w:p w14:paraId="0AA5E7E6" w14:textId="77777777" w:rsidR="00B86495" w:rsidRDefault="00B86495" w:rsidP="00003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9999999">
    <w:altName w:val="Times New Roman"/>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0E47CF" w14:textId="77777777" w:rsidR="00B86495" w:rsidRDefault="00B86495">
    <w:pPr>
      <w:pStyle w:val="Footer"/>
      <w:jc w:val="right"/>
    </w:pPr>
    <w:r>
      <w:fldChar w:fldCharType="begin"/>
    </w:r>
    <w:r>
      <w:instrText xml:space="preserve"> PAGE   \* MERGEFORMAT </w:instrText>
    </w:r>
    <w:r>
      <w:fldChar w:fldCharType="separate"/>
    </w:r>
    <w:r w:rsidR="00163B02">
      <w:rPr>
        <w:noProof/>
      </w:rPr>
      <w:t>2</w:t>
    </w:r>
    <w:r>
      <w:rPr>
        <w:noProof/>
      </w:rPr>
      <w:fldChar w:fldCharType="end"/>
    </w:r>
  </w:p>
  <w:p w14:paraId="1AE587F3" w14:textId="77777777" w:rsidR="00B86495" w:rsidRDefault="00B8649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2FBD62A" w14:textId="77777777" w:rsidR="00B86495" w:rsidRDefault="00B86495" w:rsidP="0000342B">
      <w:pPr>
        <w:spacing w:after="0" w:line="240" w:lineRule="auto"/>
      </w:pPr>
      <w:r>
        <w:separator/>
      </w:r>
    </w:p>
  </w:footnote>
  <w:footnote w:type="continuationSeparator" w:id="0">
    <w:p w14:paraId="18025ED5" w14:textId="77777777" w:rsidR="00B86495" w:rsidRDefault="00B86495" w:rsidP="0000342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B86495" w:rsidRPr="0000342B" w14:paraId="40A80E50" w14:textId="77777777" w:rsidTr="0000342B">
      <w:trPr>
        <w:trHeight w:val="921"/>
      </w:trPr>
      <w:tc>
        <w:tcPr>
          <w:tcW w:w="7765" w:type="dxa"/>
        </w:tcPr>
        <w:p w14:paraId="2F06640F" w14:textId="77777777" w:rsidR="00B86495" w:rsidRDefault="00B86495" w:rsidP="0000342B">
          <w:pPr>
            <w:pStyle w:val="Header"/>
            <w:spacing w:after="0"/>
            <w:jc w:val="center"/>
            <w:rPr>
              <w:rFonts w:asciiTheme="majorHAnsi" w:eastAsiaTheme="majorEastAsia" w:hAnsiTheme="majorHAnsi" w:cstheme="majorBidi"/>
              <w:sz w:val="36"/>
              <w:szCs w:val="36"/>
              <w:lang w:val="en-US"/>
            </w:rPr>
          </w:pPr>
          <w:r>
            <w:rPr>
              <w:rFonts w:asciiTheme="minorHAnsi" w:eastAsiaTheme="minorHAnsi" w:hAnsiTheme="minorHAnsi" w:cstheme="minorBidi"/>
              <w:noProof/>
              <w:lang w:val="en-US"/>
            </w:rPr>
            <w:drawing>
              <wp:anchor distT="0" distB="0" distL="114300" distR="114300" simplePos="0" relativeHeight="251660288" behindDoc="1" locked="0" layoutInCell="1" allowOverlap="1" wp14:anchorId="0B1CD1B1" wp14:editId="6BA51DB5">
                <wp:simplePos x="0" y="0"/>
                <wp:positionH relativeFrom="column">
                  <wp:posOffset>-114300</wp:posOffset>
                </wp:positionH>
                <wp:positionV relativeFrom="paragraph">
                  <wp:posOffset>-85090</wp:posOffset>
                </wp:positionV>
                <wp:extent cx="1038225" cy="775335"/>
                <wp:effectExtent l="19050" t="0" r="9525" b="0"/>
                <wp:wrapNone/>
                <wp:docPr id="1" name="Picture 1" descr="pinky and the b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ky and the brain"/>
                        <pic:cNvPicPr>
                          <a:picLocks noChangeAspect="1" noChangeArrowheads="1"/>
                        </pic:cNvPicPr>
                      </pic:nvPicPr>
                      <pic:blipFill>
                        <a:blip r:embed="rId1"/>
                        <a:srcRect/>
                        <a:stretch>
                          <a:fillRect/>
                        </a:stretch>
                      </pic:blipFill>
                      <pic:spPr bwMode="auto">
                        <a:xfrm>
                          <a:off x="0" y="0"/>
                          <a:ext cx="1038225" cy="775335"/>
                        </a:xfrm>
                        <a:prstGeom prst="rect">
                          <a:avLst/>
                        </a:prstGeom>
                        <a:noFill/>
                        <a:ln w="9525">
                          <a:noFill/>
                          <a:miter lim="800000"/>
                          <a:headEnd/>
                          <a:tailEnd/>
                        </a:ln>
                      </pic:spPr>
                    </pic:pic>
                  </a:graphicData>
                </a:graphic>
              </wp:anchor>
            </w:drawing>
          </w:r>
          <w:proofErr w:type="spellStart"/>
          <w:r>
            <w:rPr>
              <w:rFonts w:asciiTheme="majorHAnsi" w:eastAsiaTheme="majorEastAsia" w:hAnsiTheme="majorHAnsi" w:cstheme="majorBidi"/>
              <w:sz w:val="36"/>
              <w:szCs w:val="36"/>
              <w:lang w:val="en-US"/>
            </w:rPr>
            <w:t>Heuristiek</w:t>
          </w:r>
          <w:proofErr w:type="spellEnd"/>
          <w:r>
            <w:rPr>
              <w:rFonts w:asciiTheme="majorHAnsi" w:eastAsiaTheme="majorEastAsia" w:hAnsiTheme="majorHAnsi" w:cstheme="majorBidi"/>
              <w:sz w:val="36"/>
              <w:szCs w:val="36"/>
              <w:lang w:val="en-US"/>
            </w:rPr>
            <w:t xml:space="preserve"> – Rush Hour </w:t>
          </w:r>
        </w:p>
        <w:p w14:paraId="23395F5B" w14:textId="77777777" w:rsidR="00B86495" w:rsidRPr="00AD76C0" w:rsidRDefault="00B86495" w:rsidP="0000342B">
          <w:pPr>
            <w:pStyle w:val="Header"/>
            <w:spacing w:after="0"/>
            <w:jc w:val="center"/>
            <w:rPr>
              <w:rFonts w:asciiTheme="majorHAnsi" w:eastAsiaTheme="majorEastAsia" w:hAnsiTheme="majorHAnsi" w:cstheme="majorBidi"/>
              <w:sz w:val="28"/>
              <w:szCs w:val="28"/>
              <w:lang w:val="en-US"/>
            </w:rPr>
          </w:pPr>
          <w:r w:rsidRPr="00AD76C0">
            <w:rPr>
              <w:rFonts w:asciiTheme="majorHAnsi" w:eastAsiaTheme="majorEastAsia" w:hAnsiTheme="majorHAnsi" w:cstheme="majorBidi"/>
              <w:sz w:val="28"/>
              <w:szCs w:val="28"/>
              <w:lang w:val="en-US"/>
            </w:rPr>
            <w:t>By Pinky and the Brains</w:t>
          </w:r>
        </w:p>
      </w:tc>
      <w:tc>
        <w:tcPr>
          <w:tcW w:w="1105" w:type="dxa"/>
        </w:tcPr>
        <w:p w14:paraId="6B0BD99B" w14:textId="77777777" w:rsidR="00B86495" w:rsidRDefault="00B86495">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sz w:val="36"/>
              <w:szCs w:val="36"/>
              <w:lang w:val="en-US"/>
            </w:rPr>
            <w:t>2014</w:t>
          </w:r>
        </w:p>
      </w:tc>
    </w:tr>
  </w:tbl>
  <w:p w14:paraId="0A39E869" w14:textId="77777777" w:rsidR="00B86495" w:rsidRDefault="00B86495" w:rsidP="0000342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A39344B"/>
    <w:multiLevelType w:val="multilevel"/>
    <w:tmpl w:val="35BCCFCA"/>
    <w:lvl w:ilvl="0">
      <w:start w:val="1"/>
      <w:numFmt w:val="decimal"/>
      <w:lvlText w:val="%1"/>
      <w:lvlJc w:val="left"/>
      <w:pPr>
        <w:tabs>
          <w:tab w:val="num" w:pos="340"/>
        </w:tabs>
        <w:ind w:left="340" w:hanging="340"/>
      </w:pPr>
      <w:rPr>
        <w:rFonts w:ascii="9999999" w:hAnsi="9999999" w:hint="default"/>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9999999" w:hAnsi="9999999"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1">
    <w:nsid w:val="261F1E0D"/>
    <w:multiLevelType w:val="hybridMultilevel"/>
    <w:tmpl w:val="04966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523BB1"/>
    <w:multiLevelType w:val="singleLevel"/>
    <w:tmpl w:val="F064F3F0"/>
    <w:lvl w:ilvl="0">
      <w:start w:val="1"/>
      <w:numFmt w:val="bullet"/>
      <w:lvlText w:val=""/>
      <w:lvlJc w:val="left"/>
      <w:pPr>
        <w:tabs>
          <w:tab w:val="num" w:pos="340"/>
        </w:tabs>
        <w:ind w:left="340" w:hanging="340"/>
      </w:pPr>
      <w:rPr>
        <w:rFonts w:ascii="Symbol" w:hAnsi="Symbol" w:hint="default"/>
        <w:color w:val="auto"/>
        <w:sz w:val="22"/>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trackRevisions/>
  <w:defaultTabStop w:val="720"/>
  <w:drawingGridHorizontalSpacing w:val="110"/>
  <w:displayHorizontalDrawingGridEvery w:val="2"/>
  <w:characterSpacingControl w:val="doNotCompress"/>
  <w:hdrShapeDefaults>
    <o:shapedefaults v:ext="edit" spidmax="2050">
      <o:colormenu v:ext="edit" strokecolor="none"/>
    </o:shapedefaults>
  </w:hdrShapeDefaults>
  <w:footnotePr>
    <w:footnote w:id="-1"/>
    <w:footnote w:id="0"/>
  </w:footnotePr>
  <w:endnotePr>
    <w:endnote w:id="-1"/>
    <w:endnote w:id="0"/>
  </w:endnotePr>
  <w:compat>
    <w:compatSetting w:name="compatibilityMode" w:uri="http://schemas.microsoft.com/office/word" w:val="12"/>
  </w:compat>
  <w:docVars>
    <w:docVar w:name="TextEntry-1-14917700" w:val="Honorarium voor verrichte advieswerkzaamheden ten behoeve van "/>
    <w:docVar w:name="TextEntry-1-15985830" w:val="Eerste voorschotnota in verband met "/>
    <w:docVar w:name="TextEntry-1-23867280" w:val="Reis- en verblijfkosten "/>
    <w:docVar w:name="TextEntry-1-24271790" w:val="Declaratie voor verrichte werkzaamheden "/>
    <w:docVar w:name="TextEntry-1-33480480" w:val="Honorarium voor werkzaamheden met betrekking tot "/>
    <w:docVar w:name="TextEntry-1-93959550" w:val="Extra werkzaamheden in verband met "/>
    <w:docVar w:name="TextEntry-1-97163950" w:val="Honorarium voor onze werkzaamheden inzake de controle van de jaarrekening "/>
    <w:docVar w:name="TextEntry-2-09981549" w:val="Professional fees in connection with "/>
    <w:docVar w:name="TextEntry-2-10645170" w:val="First progress billing in connection with "/>
    <w:docVar w:name="TextEntry-2-43757300" w:val="Fees for our professional assistance "/>
    <w:docVar w:name="TextEntry-Name-1" w:val="Dutch"/>
    <w:docVar w:name="TextEntry-Name-2" w:val="English"/>
    <w:docVar w:name="TextEntry-Name-3" w:val="Tab3"/>
    <w:docVar w:name="TextEntry-Name-4" w:val="Tab4"/>
    <w:docVar w:name="TextEntry-Name-5" w:val="Tab5"/>
    <w:docVar w:name="TextEntry-Name-6" w:val="Tab6"/>
  </w:docVars>
  <w:rsids>
    <w:rsidRoot w:val="0000342B"/>
    <w:rsid w:val="0000342B"/>
    <w:rsid w:val="0003207B"/>
    <w:rsid w:val="000344F8"/>
    <w:rsid w:val="0008673C"/>
    <w:rsid w:val="000964A3"/>
    <w:rsid w:val="000A155F"/>
    <w:rsid w:val="001155BD"/>
    <w:rsid w:val="00163B02"/>
    <w:rsid w:val="001E7966"/>
    <w:rsid w:val="00202FEA"/>
    <w:rsid w:val="00221F89"/>
    <w:rsid w:val="00267CCC"/>
    <w:rsid w:val="002774B4"/>
    <w:rsid w:val="00301308"/>
    <w:rsid w:val="00355A41"/>
    <w:rsid w:val="003D4D21"/>
    <w:rsid w:val="00492BBF"/>
    <w:rsid w:val="00587B0B"/>
    <w:rsid w:val="00596F13"/>
    <w:rsid w:val="00622667"/>
    <w:rsid w:val="006E7B3A"/>
    <w:rsid w:val="007265EE"/>
    <w:rsid w:val="007C0B96"/>
    <w:rsid w:val="007C7609"/>
    <w:rsid w:val="00837E2C"/>
    <w:rsid w:val="0085021D"/>
    <w:rsid w:val="00965823"/>
    <w:rsid w:val="00965A67"/>
    <w:rsid w:val="009660E4"/>
    <w:rsid w:val="00A94527"/>
    <w:rsid w:val="00AD76C0"/>
    <w:rsid w:val="00B3712E"/>
    <w:rsid w:val="00B70AB9"/>
    <w:rsid w:val="00B86495"/>
    <w:rsid w:val="00BE0512"/>
    <w:rsid w:val="00C12F27"/>
    <w:rsid w:val="00C60AC4"/>
    <w:rsid w:val="00CA6F15"/>
    <w:rsid w:val="00D373DF"/>
    <w:rsid w:val="00D40919"/>
    <w:rsid w:val="00DE7DEA"/>
    <w:rsid w:val="00E33AB7"/>
    <w:rsid w:val="00E53EA1"/>
    <w:rsid w:val="00EA43D5"/>
    <w:rsid w:val="00EC1E95"/>
    <w:rsid w:val="00ED17C2"/>
    <w:rsid w:val="00ED1BF8"/>
    <w:rsid w:val="00F83059"/>
    <w:rsid w:val="00FA0B66"/>
    <w:rsid w:val="00FE1D68"/>
    <w:rsid w:val="00FF77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strokecolor="none"/>
    </o:shapedefaults>
    <o:shapelayout v:ext="edit">
      <o:idmap v:ext="edit" data="1"/>
      <o:rules v:ext="edit">
        <o:r id="V:Rule4" type="connector" idref="#_x0000_s1027"/>
        <o:r id="V:Rule5" type="connector" idref="#_x0000_s1026"/>
        <o:r id="V:Rule6" type="connector" idref="#_x0000_s1028"/>
      </o:rules>
    </o:shapelayout>
  </w:shapeDefaults>
  <w:decimalSymbol w:val=","/>
  <w:listSeparator w:val=";"/>
  <w14:docId w14:val="6DB3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512"/>
    <w:pPr>
      <w:spacing w:after="200" w:line="276" w:lineRule="auto"/>
    </w:pPr>
    <w:rPr>
      <w:sz w:val="22"/>
      <w:szCs w:val="22"/>
      <w:lang w:val="nl-NL"/>
    </w:rPr>
  </w:style>
  <w:style w:type="paragraph" w:styleId="Heading1">
    <w:name w:val="heading 1"/>
    <w:basedOn w:val="Normal"/>
    <w:next w:val="Normal"/>
    <w:link w:val="Heading1Char"/>
    <w:uiPriority w:val="9"/>
    <w:qFormat/>
    <w:rsid w:val="0000342B"/>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6226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42B"/>
    <w:pPr>
      <w:tabs>
        <w:tab w:val="center" w:pos="4680"/>
        <w:tab w:val="right" w:pos="9360"/>
      </w:tabs>
    </w:pPr>
  </w:style>
  <w:style w:type="character" w:customStyle="1" w:styleId="HeaderChar">
    <w:name w:val="Header Char"/>
    <w:basedOn w:val="DefaultParagraphFont"/>
    <w:link w:val="Header"/>
    <w:uiPriority w:val="99"/>
    <w:rsid w:val="0000342B"/>
    <w:rPr>
      <w:lang w:val="nl-NL"/>
    </w:rPr>
  </w:style>
  <w:style w:type="paragraph" w:styleId="Footer">
    <w:name w:val="footer"/>
    <w:basedOn w:val="Normal"/>
    <w:link w:val="FooterChar"/>
    <w:uiPriority w:val="99"/>
    <w:unhideWhenUsed/>
    <w:rsid w:val="0000342B"/>
    <w:pPr>
      <w:tabs>
        <w:tab w:val="center" w:pos="4680"/>
        <w:tab w:val="right" w:pos="9360"/>
      </w:tabs>
    </w:pPr>
  </w:style>
  <w:style w:type="character" w:customStyle="1" w:styleId="FooterChar">
    <w:name w:val="Footer Char"/>
    <w:basedOn w:val="DefaultParagraphFont"/>
    <w:link w:val="Footer"/>
    <w:uiPriority w:val="99"/>
    <w:rsid w:val="0000342B"/>
    <w:rPr>
      <w:lang w:val="nl-NL"/>
    </w:rPr>
  </w:style>
  <w:style w:type="paragraph" w:styleId="BalloonText">
    <w:name w:val="Balloon Text"/>
    <w:basedOn w:val="Normal"/>
    <w:link w:val="BalloonTextChar"/>
    <w:uiPriority w:val="99"/>
    <w:semiHidden/>
    <w:unhideWhenUsed/>
    <w:rsid w:val="00003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42B"/>
    <w:rPr>
      <w:rFonts w:ascii="Tahoma" w:hAnsi="Tahoma" w:cs="Tahoma"/>
      <w:sz w:val="16"/>
      <w:szCs w:val="16"/>
      <w:lang w:val="nl-NL"/>
    </w:rPr>
  </w:style>
  <w:style w:type="character" w:customStyle="1" w:styleId="Heading1Char">
    <w:name w:val="Heading 1 Char"/>
    <w:basedOn w:val="DefaultParagraphFont"/>
    <w:link w:val="Heading1"/>
    <w:uiPriority w:val="9"/>
    <w:rsid w:val="0000342B"/>
    <w:rPr>
      <w:rFonts w:ascii="Cambria" w:eastAsia="Times New Roman" w:hAnsi="Cambria" w:cs="Times New Roman"/>
      <w:b/>
      <w:bCs/>
      <w:kern w:val="32"/>
      <w:sz w:val="32"/>
      <w:szCs w:val="32"/>
      <w:lang w:val="nl-NL"/>
    </w:rPr>
  </w:style>
  <w:style w:type="character" w:styleId="Hyperlink">
    <w:name w:val="Hyperlink"/>
    <w:basedOn w:val="DefaultParagraphFont"/>
    <w:uiPriority w:val="99"/>
    <w:unhideWhenUsed/>
    <w:rsid w:val="0000342B"/>
    <w:rPr>
      <w:color w:val="0000FF"/>
      <w:u w:val="single"/>
    </w:rPr>
  </w:style>
  <w:style w:type="paragraph" w:styleId="NoSpacing">
    <w:name w:val="No Spacing"/>
    <w:link w:val="NoSpacingChar"/>
    <w:uiPriority w:val="1"/>
    <w:qFormat/>
    <w:rsid w:val="007C7609"/>
    <w:rPr>
      <w:rFonts w:eastAsia="Times New Roman"/>
      <w:sz w:val="22"/>
      <w:szCs w:val="22"/>
    </w:rPr>
  </w:style>
  <w:style w:type="character" w:customStyle="1" w:styleId="NoSpacingChar">
    <w:name w:val="No Spacing Char"/>
    <w:basedOn w:val="DefaultParagraphFont"/>
    <w:link w:val="NoSpacing"/>
    <w:uiPriority w:val="1"/>
    <w:rsid w:val="007C7609"/>
    <w:rPr>
      <w:rFonts w:eastAsia="Times New Roman"/>
      <w:sz w:val="22"/>
      <w:szCs w:val="22"/>
      <w:lang w:val="en-US" w:eastAsia="en-US" w:bidi="ar-SA"/>
    </w:rPr>
  </w:style>
  <w:style w:type="character" w:customStyle="1" w:styleId="Heading2Char">
    <w:name w:val="Heading 2 Char"/>
    <w:basedOn w:val="DefaultParagraphFont"/>
    <w:link w:val="Heading2"/>
    <w:uiPriority w:val="9"/>
    <w:rsid w:val="00622667"/>
    <w:rPr>
      <w:rFonts w:asciiTheme="majorHAnsi" w:eastAsiaTheme="majorEastAsia" w:hAnsiTheme="majorHAnsi" w:cstheme="majorBidi"/>
      <w:b/>
      <w:bCs/>
      <w:color w:val="4F81BD" w:themeColor="accent1"/>
      <w:sz w:val="26"/>
      <w:szCs w:val="26"/>
      <w:lang w:val="nl-NL"/>
    </w:rPr>
  </w:style>
  <w:style w:type="paragraph" w:styleId="ListParagraph">
    <w:name w:val="List Paragraph"/>
    <w:basedOn w:val="Normal"/>
    <w:uiPriority w:val="34"/>
    <w:qFormat/>
    <w:rsid w:val="001155BD"/>
    <w:pPr>
      <w:ind w:left="720"/>
      <w:contextualSpacing/>
    </w:pPr>
  </w:style>
  <w:style w:type="paragraph" w:styleId="TOCHeading">
    <w:name w:val="TOC Heading"/>
    <w:basedOn w:val="Heading1"/>
    <w:next w:val="Normal"/>
    <w:uiPriority w:val="39"/>
    <w:semiHidden/>
    <w:unhideWhenUsed/>
    <w:qFormat/>
    <w:rsid w:val="000344F8"/>
    <w:pPr>
      <w:keepLines/>
      <w:spacing w:before="480" w:after="0"/>
      <w:outlineLvl w:val="9"/>
    </w:pPr>
    <w:rPr>
      <w:rFonts w:asciiTheme="majorHAnsi" w:eastAsiaTheme="majorEastAsia" w:hAnsiTheme="majorHAnsi" w:cstheme="majorBidi"/>
      <w:color w:val="365F91" w:themeColor="accent1" w:themeShade="BF"/>
      <w:kern w:val="0"/>
      <w:sz w:val="28"/>
      <w:szCs w:val="28"/>
      <w:lang w:val="en-US"/>
    </w:rPr>
  </w:style>
  <w:style w:type="paragraph" w:styleId="TOC1">
    <w:name w:val="toc 1"/>
    <w:basedOn w:val="Normal"/>
    <w:next w:val="Normal"/>
    <w:autoRedefine/>
    <w:uiPriority w:val="39"/>
    <w:unhideWhenUsed/>
    <w:rsid w:val="000344F8"/>
    <w:pPr>
      <w:spacing w:after="100"/>
    </w:pPr>
  </w:style>
  <w:style w:type="paragraph" w:styleId="TOC2">
    <w:name w:val="toc 2"/>
    <w:basedOn w:val="Normal"/>
    <w:next w:val="Normal"/>
    <w:autoRedefine/>
    <w:uiPriority w:val="39"/>
    <w:unhideWhenUsed/>
    <w:rsid w:val="000344F8"/>
    <w:pPr>
      <w:spacing w:after="100"/>
      <w:ind w:left="220"/>
    </w:pPr>
  </w:style>
  <w:style w:type="table" w:styleId="MediumShading2-Accent4">
    <w:name w:val="Medium Shading 2 Accent 4"/>
    <w:basedOn w:val="TableNormal"/>
    <w:uiPriority w:val="64"/>
    <w:rsid w:val="0085021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301308"/>
    <w:rPr>
      <w:sz w:val="18"/>
      <w:szCs w:val="18"/>
    </w:rPr>
  </w:style>
  <w:style w:type="paragraph" w:styleId="CommentText">
    <w:name w:val="annotation text"/>
    <w:basedOn w:val="Normal"/>
    <w:link w:val="CommentTextChar"/>
    <w:uiPriority w:val="99"/>
    <w:semiHidden/>
    <w:unhideWhenUsed/>
    <w:rsid w:val="00301308"/>
    <w:pPr>
      <w:spacing w:line="240" w:lineRule="auto"/>
    </w:pPr>
    <w:rPr>
      <w:sz w:val="24"/>
      <w:szCs w:val="24"/>
    </w:rPr>
  </w:style>
  <w:style w:type="character" w:customStyle="1" w:styleId="CommentTextChar">
    <w:name w:val="Comment Text Char"/>
    <w:basedOn w:val="DefaultParagraphFont"/>
    <w:link w:val="CommentText"/>
    <w:uiPriority w:val="99"/>
    <w:semiHidden/>
    <w:rsid w:val="00301308"/>
    <w:rPr>
      <w:sz w:val="24"/>
      <w:szCs w:val="24"/>
      <w:lang w:val="nl-NL"/>
    </w:rPr>
  </w:style>
  <w:style w:type="paragraph" w:styleId="CommentSubject">
    <w:name w:val="annotation subject"/>
    <w:basedOn w:val="CommentText"/>
    <w:next w:val="CommentText"/>
    <w:link w:val="CommentSubjectChar"/>
    <w:uiPriority w:val="99"/>
    <w:semiHidden/>
    <w:unhideWhenUsed/>
    <w:rsid w:val="00301308"/>
    <w:rPr>
      <w:b/>
      <w:bCs/>
      <w:sz w:val="20"/>
      <w:szCs w:val="20"/>
    </w:rPr>
  </w:style>
  <w:style w:type="character" w:customStyle="1" w:styleId="CommentSubjectChar">
    <w:name w:val="Comment Subject Char"/>
    <w:basedOn w:val="CommentTextChar"/>
    <w:link w:val="CommentSubject"/>
    <w:uiPriority w:val="99"/>
    <w:semiHidden/>
    <w:rsid w:val="00301308"/>
    <w:rPr>
      <w:b/>
      <w:bCs/>
      <w:sz w:val="24"/>
      <w:szCs w:val="24"/>
      <w:lang w:val="nl-NL"/>
    </w:rPr>
  </w:style>
  <w:style w:type="character" w:styleId="FollowedHyperlink">
    <w:name w:val="FollowedHyperlink"/>
    <w:basedOn w:val="DefaultParagraphFont"/>
    <w:uiPriority w:val="99"/>
    <w:semiHidden/>
    <w:unhideWhenUsed/>
    <w:rsid w:val="0030130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49226">
      <w:bodyDiv w:val="1"/>
      <w:marLeft w:val="0"/>
      <w:marRight w:val="0"/>
      <w:marTop w:val="0"/>
      <w:marBottom w:val="0"/>
      <w:divBdr>
        <w:top w:val="none" w:sz="0" w:space="0" w:color="auto"/>
        <w:left w:val="none" w:sz="0" w:space="0" w:color="auto"/>
        <w:bottom w:val="none" w:sz="0" w:space="0" w:color="auto"/>
        <w:right w:val="none" w:sz="0" w:space="0" w:color="auto"/>
      </w:divBdr>
    </w:div>
    <w:div w:id="656954392">
      <w:bodyDiv w:val="1"/>
      <w:marLeft w:val="0"/>
      <w:marRight w:val="0"/>
      <w:marTop w:val="0"/>
      <w:marBottom w:val="0"/>
      <w:divBdr>
        <w:top w:val="none" w:sz="0" w:space="0" w:color="auto"/>
        <w:left w:val="none" w:sz="0" w:space="0" w:color="auto"/>
        <w:bottom w:val="none" w:sz="0" w:space="0" w:color="auto"/>
        <w:right w:val="none" w:sz="0" w:space="0" w:color="auto"/>
      </w:divBdr>
    </w:div>
    <w:div w:id="97671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chart" Target="charts/chart1.xm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comments" Target="comments.xml"/><Relationship Id="rId12" Type="http://schemas.openxmlformats.org/officeDocument/2006/relationships/hyperlink" Target="http://wiki.phoib.net/wiki/index.php?title=Rush_Hour" TargetMode="External"/><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ameindertsma\Desktop\HvA\Jaar%203\Minor\Heuristiek\oplossing%20puzzel%201%20en%202%20en%20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'getallen op een rijtje'!$A$5</c:f>
              <c:strCache>
                <c:ptCount val="1"/>
                <c:pt idx="0">
                  <c:v>grootte van het bord</c:v>
                </c:pt>
              </c:strCache>
            </c:strRef>
          </c:tx>
          <c:marker>
            <c:symbol val="none"/>
          </c:marker>
          <c:cat>
            <c:strRef>
              <c:f>'getallen op een rijtje'!$B$4:$H$4</c:f>
              <c:strCache>
                <c:ptCount val="7"/>
                <c:pt idx="0">
                  <c:v>Game 1</c:v>
                </c:pt>
                <c:pt idx="1">
                  <c:v>Game 2</c:v>
                </c:pt>
                <c:pt idx="2">
                  <c:v>Game 3</c:v>
                </c:pt>
                <c:pt idx="3">
                  <c:v>Game 4</c:v>
                </c:pt>
                <c:pt idx="4">
                  <c:v>Game 5</c:v>
                </c:pt>
                <c:pt idx="5">
                  <c:v>Game 6</c:v>
                </c:pt>
                <c:pt idx="6">
                  <c:v>Game 7</c:v>
                </c:pt>
              </c:strCache>
            </c:strRef>
          </c:cat>
          <c:val>
            <c:numRef>
              <c:f>'getallen op een rijtje'!$B$5:$H$5</c:f>
              <c:numCache>
                <c:formatCode>General</c:formatCode>
                <c:ptCount val="7"/>
                <c:pt idx="0">
                  <c:v>36.0</c:v>
                </c:pt>
                <c:pt idx="1">
                  <c:v>36.0</c:v>
                </c:pt>
                <c:pt idx="2">
                  <c:v>36.0</c:v>
                </c:pt>
                <c:pt idx="3">
                  <c:v>81.0</c:v>
                </c:pt>
                <c:pt idx="4">
                  <c:v>81.0</c:v>
                </c:pt>
                <c:pt idx="5">
                  <c:v>81.0</c:v>
                </c:pt>
                <c:pt idx="6">
                  <c:v>144.0</c:v>
                </c:pt>
              </c:numCache>
            </c:numRef>
          </c:val>
          <c:smooth val="0"/>
        </c:ser>
        <c:ser>
          <c:idx val="1"/>
          <c:order val="1"/>
          <c:tx>
            <c:strRef>
              <c:f>'getallen op een rijtje'!$A$6</c:f>
              <c:strCache>
                <c:ptCount val="1"/>
                <c:pt idx="0">
                  <c:v>aantal stukken op het bord</c:v>
                </c:pt>
              </c:strCache>
            </c:strRef>
          </c:tx>
          <c:marker>
            <c:symbol val="none"/>
          </c:marker>
          <c:cat>
            <c:strRef>
              <c:f>'getallen op een rijtje'!$B$4:$H$4</c:f>
              <c:strCache>
                <c:ptCount val="7"/>
                <c:pt idx="0">
                  <c:v>Game 1</c:v>
                </c:pt>
                <c:pt idx="1">
                  <c:v>Game 2</c:v>
                </c:pt>
                <c:pt idx="2">
                  <c:v>Game 3</c:v>
                </c:pt>
                <c:pt idx="3">
                  <c:v>Game 4</c:v>
                </c:pt>
                <c:pt idx="4">
                  <c:v>Game 5</c:v>
                </c:pt>
                <c:pt idx="5">
                  <c:v>Game 6</c:v>
                </c:pt>
                <c:pt idx="6">
                  <c:v>Game 7</c:v>
                </c:pt>
              </c:strCache>
            </c:strRef>
          </c:cat>
          <c:val>
            <c:numRef>
              <c:f>'getallen op een rijtje'!$B$6:$H$6</c:f>
              <c:numCache>
                <c:formatCode>General</c:formatCode>
                <c:ptCount val="7"/>
                <c:pt idx="0">
                  <c:v>9.0</c:v>
                </c:pt>
                <c:pt idx="1">
                  <c:v>13.0</c:v>
                </c:pt>
                <c:pt idx="2">
                  <c:v>13.0</c:v>
                </c:pt>
                <c:pt idx="3">
                  <c:v>22.0</c:v>
                </c:pt>
                <c:pt idx="4">
                  <c:v>25.0</c:v>
                </c:pt>
                <c:pt idx="5">
                  <c:v>26.0</c:v>
                </c:pt>
                <c:pt idx="6">
                  <c:v>44.0</c:v>
                </c:pt>
              </c:numCache>
            </c:numRef>
          </c:val>
          <c:smooth val="0"/>
        </c:ser>
        <c:ser>
          <c:idx val="2"/>
          <c:order val="2"/>
          <c:tx>
            <c:strRef>
              <c:f>'getallen op een rijtje'!$A$7</c:f>
              <c:strCache>
                <c:ptCount val="1"/>
                <c:pt idx="0">
                  <c:v>Aantal bewegingen</c:v>
                </c:pt>
              </c:strCache>
            </c:strRef>
          </c:tx>
          <c:marker>
            <c:symbol val="none"/>
          </c:marker>
          <c:cat>
            <c:strRef>
              <c:f>'getallen op een rijtje'!$B$4:$H$4</c:f>
              <c:strCache>
                <c:ptCount val="7"/>
                <c:pt idx="0">
                  <c:v>Game 1</c:v>
                </c:pt>
                <c:pt idx="1">
                  <c:v>Game 2</c:v>
                </c:pt>
                <c:pt idx="2">
                  <c:v>Game 3</c:v>
                </c:pt>
                <c:pt idx="3">
                  <c:v>Game 4</c:v>
                </c:pt>
                <c:pt idx="4">
                  <c:v>Game 5</c:v>
                </c:pt>
                <c:pt idx="5">
                  <c:v>Game 6</c:v>
                </c:pt>
                <c:pt idx="6">
                  <c:v>Game 7</c:v>
                </c:pt>
              </c:strCache>
            </c:strRef>
          </c:cat>
          <c:val>
            <c:numRef>
              <c:f>'getallen op een rijtje'!$B$7:$H$7</c:f>
              <c:numCache>
                <c:formatCode>General</c:formatCode>
                <c:ptCount val="7"/>
                <c:pt idx="0">
                  <c:v>55.0</c:v>
                </c:pt>
                <c:pt idx="1">
                  <c:v>14.0</c:v>
                </c:pt>
                <c:pt idx="2">
                  <c:v>21.0</c:v>
                </c:pt>
                <c:pt idx="3">
                  <c:v>38.0</c:v>
                </c:pt>
                <c:pt idx="4">
                  <c:v>33.0</c:v>
                </c:pt>
                <c:pt idx="5">
                  <c:v>47.0</c:v>
                </c:pt>
                <c:pt idx="6">
                  <c:v>30.0</c:v>
                </c:pt>
              </c:numCache>
            </c:numRef>
          </c:val>
          <c:smooth val="0"/>
        </c:ser>
        <c:dLbls>
          <c:showLegendKey val="0"/>
          <c:showVal val="0"/>
          <c:showCatName val="0"/>
          <c:showSerName val="0"/>
          <c:showPercent val="0"/>
          <c:showBubbleSize val="0"/>
        </c:dLbls>
        <c:marker val="1"/>
        <c:smooth val="0"/>
        <c:axId val="2094781656"/>
        <c:axId val="2094784312"/>
      </c:lineChart>
      <c:catAx>
        <c:axId val="2094781656"/>
        <c:scaling>
          <c:orientation val="minMax"/>
        </c:scaling>
        <c:delete val="0"/>
        <c:axPos val="b"/>
        <c:majorTickMark val="out"/>
        <c:minorTickMark val="none"/>
        <c:tickLblPos val="nextTo"/>
        <c:crossAx val="2094784312"/>
        <c:crosses val="autoZero"/>
        <c:auto val="1"/>
        <c:lblAlgn val="ctr"/>
        <c:lblOffset val="100"/>
        <c:noMultiLvlLbl val="0"/>
      </c:catAx>
      <c:valAx>
        <c:axId val="2094784312"/>
        <c:scaling>
          <c:orientation val="minMax"/>
        </c:scaling>
        <c:delete val="0"/>
        <c:axPos val="l"/>
        <c:majorGridlines/>
        <c:numFmt formatCode="General" sourceLinked="1"/>
        <c:majorTickMark val="out"/>
        <c:minorTickMark val="none"/>
        <c:tickLblPos val="nextTo"/>
        <c:crossAx val="2094781656"/>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E34A39-F12D-0F46-956E-BAF96D538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9</Pages>
  <Words>1181</Words>
  <Characters>6738</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Heuristiek – Rush Hour by Pinky and the Brains</vt:lpstr>
    </vt:vector>
  </TitlesOfParts>
  <Company>KPMG</Company>
  <LinksUpToDate>false</LinksUpToDate>
  <CharactersWithSpaces>7904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Heuristiek – Rush Hour by Pinky and the Brains</dc:title>
  <dc:creator>ameindertsma</dc:creator>
  <cp:lastModifiedBy>Jon Doe</cp:lastModifiedBy>
  <cp:revision>3</cp:revision>
  <dcterms:created xsi:type="dcterms:W3CDTF">2014-05-06T21:08:00Z</dcterms:created>
  <dcterms:modified xsi:type="dcterms:W3CDTF">2014-05-07T11:26:00Z</dcterms:modified>
</cp:coreProperties>
</file>