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0CF11" w14:textId="0320B327" w:rsidR="005A5FB4" w:rsidRDefault="005A5FB4">
      <w:pPr>
        <w:rPr>
          <w:b/>
        </w:rPr>
      </w:pPr>
    </w:p>
    <w:p w14:paraId="028C6093" w14:textId="77777777" w:rsidR="005A5FB4" w:rsidRDefault="005A5FB4">
      <w:pPr>
        <w:rPr>
          <w:b/>
        </w:rPr>
      </w:pPr>
    </w:p>
    <w:p w14:paraId="5E61927C" w14:textId="77777777" w:rsidR="005A5FB4" w:rsidRDefault="005A5FB4">
      <w:pPr>
        <w:rPr>
          <w:b/>
        </w:rPr>
      </w:pPr>
    </w:p>
    <w:p w14:paraId="603D89E5" w14:textId="77777777" w:rsidR="005A5FB4" w:rsidRDefault="005A5FB4">
      <w:pPr>
        <w:rPr>
          <w:b/>
        </w:rPr>
      </w:pPr>
    </w:p>
    <w:p w14:paraId="6B87CA4D" w14:textId="77777777" w:rsidR="00E95746" w:rsidRDefault="00E95746">
      <w:pPr>
        <w:rPr>
          <w:b/>
        </w:rPr>
      </w:pPr>
    </w:p>
    <w:p w14:paraId="5368CB0E" w14:textId="77777777" w:rsidR="00E95746" w:rsidRDefault="00B65C57">
      <w:pPr>
        <w:rPr>
          <w:b/>
        </w:rPr>
      </w:pPr>
      <w:r>
        <w:rPr>
          <w:rStyle w:val="CommentReference"/>
        </w:rPr>
        <w:commentReference w:id="0"/>
      </w:r>
    </w:p>
    <w:p w14:paraId="33E007C9" w14:textId="77777777" w:rsidR="005A5FB4" w:rsidRDefault="005A5FB4">
      <w:pPr>
        <w:rPr>
          <w:b/>
        </w:rPr>
      </w:pPr>
    </w:p>
    <w:p w14:paraId="10A391D8" w14:textId="77777777" w:rsidR="002E694A" w:rsidRDefault="002E694A">
      <w:pPr>
        <w:rPr>
          <w:b/>
        </w:rPr>
      </w:pPr>
    </w:p>
    <w:p w14:paraId="6E1EBA12" w14:textId="2BD543FE" w:rsidR="002E694A" w:rsidRPr="002E694A" w:rsidRDefault="002E694A">
      <w:pPr>
        <w:rPr>
          <w:b/>
          <w:sz w:val="56"/>
        </w:rPr>
      </w:pPr>
      <w:r w:rsidRPr="002E694A">
        <w:rPr>
          <w:b/>
          <w:sz w:val="56"/>
        </w:rPr>
        <w:t>FRUITVLIEGEN</w:t>
      </w:r>
    </w:p>
    <w:p w14:paraId="34976B95" w14:textId="77777777" w:rsidR="005A5FB4" w:rsidRDefault="005A5FB4">
      <w:pPr>
        <w:rPr>
          <w:b/>
        </w:rPr>
      </w:pPr>
    </w:p>
    <w:p w14:paraId="2F9E4011" w14:textId="77777777" w:rsidR="002E694A" w:rsidRDefault="005A5FB4">
      <w:pPr>
        <w:rPr>
          <w:b/>
        </w:rPr>
      </w:pPr>
      <w:r w:rsidRPr="005A5FB4">
        <w:rPr>
          <w:b/>
          <w:noProof/>
          <w:lang w:val="en-US"/>
        </w:rPr>
        <w:drawing>
          <wp:inline distT="0" distB="0" distL="0" distR="0" wp14:anchorId="58856809" wp14:editId="10F506F3">
            <wp:extent cx="3810000" cy="3810000"/>
            <wp:effectExtent l="0" t="0" r="0" b="0"/>
            <wp:docPr id="6" name="Picture 5" descr="logic in 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ogic in action.jp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2CF14B2D" w14:textId="77777777" w:rsidR="002E694A" w:rsidRDefault="002E694A">
      <w:pPr>
        <w:rPr>
          <w:b/>
        </w:rPr>
      </w:pPr>
    </w:p>
    <w:p w14:paraId="3FDDC654" w14:textId="77777777" w:rsidR="002E694A" w:rsidRDefault="002E694A">
      <w:pPr>
        <w:rPr>
          <w:b/>
        </w:rPr>
      </w:pPr>
    </w:p>
    <w:p w14:paraId="3A0E5B35" w14:textId="77777777" w:rsidR="002E694A" w:rsidRDefault="002E694A">
      <w:pPr>
        <w:rPr>
          <w:b/>
        </w:rPr>
      </w:pPr>
    </w:p>
    <w:p w14:paraId="53CDE029" w14:textId="77777777" w:rsidR="002E694A" w:rsidRDefault="002E694A">
      <w:pPr>
        <w:rPr>
          <w:b/>
        </w:rPr>
      </w:pPr>
    </w:p>
    <w:p w14:paraId="30A802DD" w14:textId="77777777" w:rsidR="002E694A" w:rsidRPr="002E694A" w:rsidRDefault="002E694A">
      <w:pPr>
        <w:rPr>
          <w:sz w:val="28"/>
        </w:rPr>
      </w:pPr>
      <w:r w:rsidRPr="002E694A">
        <w:rPr>
          <w:sz w:val="28"/>
        </w:rPr>
        <w:t xml:space="preserve">Arjan van </w:t>
      </w:r>
      <w:proofErr w:type="spellStart"/>
      <w:r w:rsidRPr="002E694A">
        <w:rPr>
          <w:sz w:val="28"/>
        </w:rPr>
        <w:t>Hoogdalem</w:t>
      </w:r>
      <w:proofErr w:type="spellEnd"/>
    </w:p>
    <w:p w14:paraId="0607292F" w14:textId="12C2C0FC" w:rsidR="002E694A" w:rsidRDefault="002E694A">
      <w:r w:rsidRPr="002E694A">
        <w:t>Universiteit van Amsterdam</w:t>
      </w:r>
    </w:p>
    <w:p w14:paraId="54724F26" w14:textId="77777777" w:rsidR="002E694A" w:rsidRPr="002E694A" w:rsidRDefault="002E694A"/>
    <w:p w14:paraId="5BC3A8A5" w14:textId="77777777" w:rsidR="002E694A" w:rsidRPr="002E694A" w:rsidRDefault="002E694A">
      <w:pPr>
        <w:rPr>
          <w:sz w:val="28"/>
        </w:rPr>
      </w:pPr>
      <w:r w:rsidRPr="002E694A">
        <w:rPr>
          <w:sz w:val="28"/>
        </w:rPr>
        <w:t xml:space="preserve">Daan </w:t>
      </w:r>
      <w:proofErr w:type="spellStart"/>
      <w:r w:rsidRPr="002E694A">
        <w:rPr>
          <w:sz w:val="28"/>
        </w:rPr>
        <w:t>Vial</w:t>
      </w:r>
      <w:proofErr w:type="spellEnd"/>
    </w:p>
    <w:p w14:paraId="562C5F61" w14:textId="77777777" w:rsidR="002E694A" w:rsidRDefault="002E694A" w:rsidP="002E694A">
      <w:r w:rsidRPr="002E694A">
        <w:t>Universiteit van Amsterdam</w:t>
      </w:r>
    </w:p>
    <w:p w14:paraId="64163025" w14:textId="77777777" w:rsidR="002E694A" w:rsidRPr="002E694A" w:rsidRDefault="002E694A">
      <w:pPr>
        <w:rPr>
          <w:sz w:val="28"/>
        </w:rPr>
      </w:pPr>
    </w:p>
    <w:p w14:paraId="7F53E001" w14:textId="77777777" w:rsidR="002E694A" w:rsidRDefault="002E694A">
      <w:pPr>
        <w:rPr>
          <w:sz w:val="28"/>
        </w:rPr>
      </w:pPr>
      <w:r w:rsidRPr="002E694A">
        <w:rPr>
          <w:sz w:val="28"/>
        </w:rPr>
        <w:t>Timo Fernhout</w:t>
      </w:r>
    </w:p>
    <w:p w14:paraId="68357582" w14:textId="77777777" w:rsidR="002E694A" w:rsidRDefault="002E694A" w:rsidP="002E694A">
      <w:r w:rsidRPr="002E694A">
        <w:t>Universiteit van Amsterdam</w:t>
      </w:r>
    </w:p>
    <w:p w14:paraId="7952C5EE" w14:textId="4FC5896A" w:rsidR="00CE0A5D" w:rsidRDefault="005A5FB4">
      <w:pPr>
        <w:rPr>
          <w:b/>
        </w:rPr>
      </w:pPr>
      <w:r>
        <w:rPr>
          <w:b/>
        </w:rPr>
        <w:br w:type="column"/>
      </w:r>
      <w:r w:rsidR="009B2725" w:rsidRPr="009B2725">
        <w:rPr>
          <w:b/>
        </w:rPr>
        <w:lastRenderedPageBreak/>
        <w:t>Inleiding</w:t>
      </w:r>
    </w:p>
    <w:p w14:paraId="1CC99F8B" w14:textId="77777777" w:rsidR="00CF5254" w:rsidRDefault="00CF5254">
      <w:pPr>
        <w:rPr>
          <w:b/>
        </w:rPr>
      </w:pPr>
    </w:p>
    <w:p w14:paraId="3A06B64D" w14:textId="22A3A662" w:rsidR="00CD6FBD" w:rsidRPr="009B2725" w:rsidRDefault="00CF5254">
      <w:pPr>
        <w:rPr>
          <w:b/>
        </w:rPr>
      </w:pPr>
      <w:r w:rsidRPr="005A5FB4">
        <w:rPr>
          <w:noProof/>
          <w:lang w:val="en-US"/>
        </w:rPr>
        <w:drawing>
          <wp:inline distT="0" distB="0" distL="0" distR="0" wp14:anchorId="7B32B293" wp14:editId="62F99B59">
            <wp:extent cx="5270500" cy="2550458"/>
            <wp:effectExtent l="0" t="0" r="0" b="0"/>
            <wp:docPr id="7" name="Content Placeholder 6" descr="Tweegenomen.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Tweegenomen.gif"/>
                    <pic:cNvPicPr>
                      <a:picLocks noGrp="1" noChangeAspect="1"/>
                    </pic:cNvPicPr>
                  </pic:nvPicPr>
                  <pic:blipFill>
                    <a:blip r:embed="rId7">
                      <a:extLst>
                        <a:ext uri="{28A0092B-C50C-407E-A947-70E740481C1C}">
                          <a14:useLocalDpi xmlns:a14="http://schemas.microsoft.com/office/drawing/2010/main" val="0"/>
                        </a:ext>
                      </a:extLst>
                    </a:blip>
                    <a:srcRect l="-1797" r="-1797"/>
                    <a:stretch>
                      <a:fillRect/>
                    </a:stretch>
                  </pic:blipFill>
                  <pic:spPr>
                    <a:xfrm>
                      <a:off x="0" y="0"/>
                      <a:ext cx="5270500" cy="2550458"/>
                    </a:xfrm>
                    <a:prstGeom prst="rect">
                      <a:avLst/>
                    </a:prstGeom>
                  </pic:spPr>
                </pic:pic>
              </a:graphicData>
            </a:graphic>
          </wp:inline>
        </w:drawing>
      </w:r>
    </w:p>
    <w:p w14:paraId="7DFA54C9" w14:textId="0B6FC187" w:rsidR="00CF5254" w:rsidRPr="00556047" w:rsidRDefault="00556047">
      <w:pPr>
        <w:rPr>
          <w:b/>
          <w:i/>
          <w:color w:val="4F81BD" w:themeColor="accent1"/>
          <w:sz w:val="18"/>
          <w:szCs w:val="18"/>
        </w:rPr>
      </w:pPr>
      <w:r w:rsidRPr="00556047">
        <w:rPr>
          <w:b/>
          <w:color w:val="4F81BD" w:themeColor="accent1"/>
          <w:sz w:val="18"/>
          <w:szCs w:val="18"/>
        </w:rPr>
        <w:t>Afbeel</w:t>
      </w:r>
      <w:r>
        <w:rPr>
          <w:b/>
          <w:color w:val="4F81BD" w:themeColor="accent1"/>
          <w:sz w:val="18"/>
          <w:szCs w:val="18"/>
        </w:rPr>
        <w:t>ding 1: Hier weergegeven zijn de genomen van twee fruitvliegen.</w:t>
      </w:r>
    </w:p>
    <w:p w14:paraId="07939331" w14:textId="77777777" w:rsidR="00CF5254" w:rsidRDefault="00CF5254">
      <w:pPr>
        <w:rPr>
          <w:i/>
        </w:rPr>
      </w:pPr>
    </w:p>
    <w:p w14:paraId="7780354B" w14:textId="77777777" w:rsidR="009B2725" w:rsidRPr="009B2725" w:rsidRDefault="009B2725">
      <w:pPr>
        <w:rPr>
          <w:i/>
        </w:rPr>
      </w:pPr>
      <w:r w:rsidRPr="009B2725">
        <w:rPr>
          <w:i/>
        </w:rPr>
        <w:t>Casus</w:t>
      </w:r>
    </w:p>
    <w:p w14:paraId="4C05882C" w14:textId="440E65DD" w:rsidR="00F47F07" w:rsidRDefault="00422755">
      <w:r>
        <w:t xml:space="preserve">De casus </w:t>
      </w:r>
      <w:r w:rsidR="00394832">
        <w:t>gaat over gen mutaties bij fruitvliegjes en dan specifiek de snelste mutatie route tussen twee verschillende fruitvlieg genomen</w:t>
      </w:r>
      <w:r w:rsidR="00F47F07">
        <w:t xml:space="preserve">. </w:t>
      </w:r>
      <w:r w:rsidR="00556047">
        <w:t xml:space="preserve">De twee fruitvliegen zijn </w:t>
      </w:r>
      <w:proofErr w:type="spellStart"/>
      <w:r w:rsidR="00556047">
        <w:t>Drosophila</w:t>
      </w:r>
      <w:proofErr w:type="spellEnd"/>
      <w:r w:rsidR="00556047">
        <w:t xml:space="preserve"> </w:t>
      </w:r>
      <w:proofErr w:type="spellStart"/>
      <w:r w:rsidR="00556047">
        <w:t>Melanogaster</w:t>
      </w:r>
      <w:proofErr w:type="spellEnd"/>
      <w:r w:rsidR="00556047">
        <w:t xml:space="preserve"> en </w:t>
      </w:r>
      <w:proofErr w:type="spellStart"/>
      <w:r w:rsidR="00556047">
        <w:t>Drosophila</w:t>
      </w:r>
      <w:proofErr w:type="spellEnd"/>
      <w:r w:rsidR="00556047">
        <w:t xml:space="preserve"> Miranda, zie afbeelding 1.</w:t>
      </w:r>
    </w:p>
    <w:p w14:paraId="0AF3443B" w14:textId="6527DA90" w:rsidR="00511E1B" w:rsidRDefault="00F47F07">
      <w:r>
        <w:t xml:space="preserve">Per </w:t>
      </w:r>
      <w:r w:rsidR="00B65C57">
        <w:t xml:space="preserve">generatie fruitvliegjes kan er </w:t>
      </w:r>
      <w:ins w:id="1" w:author="Jon Doe" w:date="2014-05-07T13:30:00Z">
        <w:r w:rsidR="00B65C57">
          <w:t xml:space="preserve">één </w:t>
        </w:r>
      </w:ins>
      <w:r>
        <w:t xml:space="preserve">mutatie plaatsvinden deze mutatie </w:t>
      </w:r>
      <w:r w:rsidR="00511E1B">
        <w:t>is gedefinieerd als een inve</w:t>
      </w:r>
      <w:r w:rsidR="00556047">
        <w:t>rsie van een stuk genoom, zie afbeelding 2</w:t>
      </w:r>
      <w:r w:rsidR="00511E1B">
        <w:t>.</w:t>
      </w:r>
    </w:p>
    <w:p w14:paraId="0C896593" w14:textId="280A9D38" w:rsidR="009B2725" w:rsidRDefault="00394832">
      <w:r>
        <w:t xml:space="preserve"> </w:t>
      </w:r>
    </w:p>
    <w:p w14:paraId="104654D2" w14:textId="77777777" w:rsidR="00511E1B" w:rsidRDefault="00511E1B" w:rsidP="00511E1B">
      <w:pPr>
        <w:keepNext/>
      </w:pPr>
      <w:r>
        <w:rPr>
          <w:noProof/>
          <w:lang w:val="en-US"/>
        </w:rPr>
        <w:drawing>
          <wp:inline distT="0" distB="0" distL="0" distR="0" wp14:anchorId="0547218C" wp14:editId="7A560AB1">
            <wp:extent cx="4476750" cy="990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ap.png"/>
                    <pic:cNvPicPr/>
                  </pic:nvPicPr>
                  <pic:blipFill>
                    <a:blip r:embed="rId8">
                      <a:extLst>
                        <a:ext uri="{28A0092B-C50C-407E-A947-70E740481C1C}">
                          <a14:useLocalDpi xmlns:a14="http://schemas.microsoft.com/office/drawing/2010/main" val="0"/>
                        </a:ext>
                      </a:extLst>
                    </a:blip>
                    <a:stretch>
                      <a:fillRect/>
                    </a:stretch>
                  </pic:blipFill>
                  <pic:spPr>
                    <a:xfrm>
                      <a:off x="0" y="0"/>
                      <a:ext cx="4477375" cy="990738"/>
                    </a:xfrm>
                    <a:prstGeom prst="rect">
                      <a:avLst/>
                    </a:prstGeom>
                  </pic:spPr>
                </pic:pic>
              </a:graphicData>
            </a:graphic>
          </wp:inline>
        </w:drawing>
      </w:r>
    </w:p>
    <w:p w14:paraId="41ED8325" w14:textId="44F8A7B8" w:rsidR="005A5FB4" w:rsidRDefault="00556047" w:rsidP="00511E1B">
      <w:pPr>
        <w:pStyle w:val="Caption"/>
      </w:pPr>
      <w:r>
        <w:t>Afbeelding 2</w:t>
      </w:r>
      <w:r w:rsidR="00511E1B">
        <w:t xml:space="preserve">: Hier weergegeven zijn </w:t>
      </w:r>
      <w:ins w:id="2" w:author="Jon Doe" w:date="2014-05-07T13:30:00Z">
        <w:r w:rsidR="00B65C57">
          <w:t>twee</w:t>
        </w:r>
      </w:ins>
      <w:del w:id="3" w:author="Jon Doe" w:date="2014-05-07T13:30:00Z">
        <w:r w:rsidR="00511E1B" w:rsidDel="00B65C57">
          <w:delText>2</w:delText>
        </w:r>
      </w:del>
      <w:r w:rsidR="00511E1B">
        <w:t xml:space="preserve"> stukken genoom op de zelfde locatie van opvolgende generaties. Het omlijnde stuk genoom in de eerste generatie is bij de  voortplanting omgedraaid.</w:t>
      </w:r>
    </w:p>
    <w:p w14:paraId="5A93325A" w14:textId="0D6778D8" w:rsidR="00511E1B" w:rsidRDefault="00511E1B" w:rsidP="00511E1B">
      <w:r>
        <w:t xml:space="preserve">Het </w:t>
      </w:r>
      <w:r w:rsidR="00CF5254">
        <w:t>hoofd</w:t>
      </w:r>
      <w:r>
        <w:t xml:space="preserve">doel van deze casus is om voor </w:t>
      </w:r>
      <w:ins w:id="4" w:author="Jon Doe" w:date="2014-05-07T13:31:00Z">
        <w:r w:rsidR="00B65C57">
          <w:t>twee</w:t>
        </w:r>
      </w:ins>
      <w:del w:id="5" w:author="Jon Doe" w:date="2014-05-07T13:31:00Z">
        <w:r w:rsidDel="00B65C57">
          <w:delText>2</w:delText>
        </w:r>
      </w:del>
      <w:r>
        <w:t xml:space="preserve"> gedocumenteerde fruitvlieg genomen (</w:t>
      </w:r>
      <w:proofErr w:type="spellStart"/>
      <w:r>
        <w:t>Melanogaster</w:t>
      </w:r>
      <w:proofErr w:type="spellEnd"/>
      <w:r>
        <w:t xml:space="preserve"> &amp; Miranda) te kijken </w:t>
      </w:r>
      <w:r w:rsidR="00E806EA">
        <w:t xml:space="preserve">wat de minimale hoeveelheid </w:t>
      </w:r>
      <w:r>
        <w:t xml:space="preserve"> mutaties</w:t>
      </w:r>
      <w:r w:rsidR="00E806EA">
        <w:t xml:space="preserve"> is die</w:t>
      </w:r>
      <w:r>
        <w:t xml:space="preserve"> er nodig zijn om van genoom </w:t>
      </w:r>
      <w:proofErr w:type="spellStart"/>
      <w:r>
        <w:t>Melanogaster</w:t>
      </w:r>
      <w:proofErr w:type="spellEnd"/>
      <w:r>
        <w:t xml:space="preserve"> bij genoom Miranda te komen.</w:t>
      </w:r>
      <w:r w:rsidR="00E806EA">
        <w:t xml:space="preserve"> </w:t>
      </w:r>
      <w:r w:rsidR="003041E9">
        <w:t xml:space="preserve"> Hiermee kan </w:t>
      </w:r>
      <w:del w:id="6" w:author="Jon Doe" w:date="2014-05-07T13:31:00Z">
        <w:r w:rsidR="003041E9" w:rsidDel="00B65C57">
          <w:delText xml:space="preserve">dan </w:delText>
        </w:r>
      </w:del>
      <w:r w:rsidR="003041E9">
        <w:t xml:space="preserve">bepaald worden hoeveel generaties er tussen de </w:t>
      </w:r>
      <w:ins w:id="7" w:author="Jon Doe" w:date="2014-05-07T13:31:00Z">
        <w:r w:rsidR="00B65C57">
          <w:t>twee</w:t>
        </w:r>
      </w:ins>
      <w:del w:id="8" w:author="Jon Doe" w:date="2014-05-07T13:31:00Z">
        <w:r w:rsidR="003041E9" w:rsidDel="00B65C57">
          <w:delText>2</w:delText>
        </w:r>
      </w:del>
      <w:r w:rsidR="003041E9">
        <w:t xml:space="preserve"> fruitvlieg genomen zit.</w:t>
      </w:r>
    </w:p>
    <w:p w14:paraId="4FB713B7" w14:textId="77777777" w:rsidR="00D155AB" w:rsidRDefault="00D155AB" w:rsidP="00511E1B"/>
    <w:p w14:paraId="2408B04D" w14:textId="32DCC3CB" w:rsidR="00E806EA" w:rsidRDefault="00CF5254" w:rsidP="00511E1B">
      <w:r>
        <w:t>Hiernaast wordt er ook gekeken of er een mutatieroute met zo min mogelijk</w:t>
      </w:r>
      <w:r w:rsidR="00CC0531">
        <w:t xml:space="preserve"> verplaatsing van genen</w:t>
      </w:r>
      <w:ins w:id="9" w:author="Jon Doe" w:date="2014-05-07T13:33:00Z">
        <w:r w:rsidR="00931EFF">
          <w:t xml:space="preserve"> is</w:t>
        </w:r>
      </w:ins>
      <w:r w:rsidR="00CC0531">
        <w:t>.  Wat beteken</w:t>
      </w:r>
      <w:ins w:id="10" w:author="Jon Doe" w:date="2014-05-07T13:33:00Z">
        <w:r w:rsidR="00931EFF">
          <w:t>t</w:t>
        </w:r>
      </w:ins>
      <w:del w:id="11" w:author="Jon Doe" w:date="2014-05-07T13:33:00Z">
        <w:r w:rsidR="00CC0531" w:rsidDel="00931EFF">
          <w:delText>d</w:delText>
        </w:r>
      </w:del>
      <w:r w:rsidR="00CC0531">
        <w:t xml:space="preserve"> dat hoe kleiner de inversie</w:t>
      </w:r>
      <w:ins w:id="12" w:author="Jon Doe" w:date="2014-05-07T13:33:00Z">
        <w:r w:rsidR="00931EFF">
          <w:t>,</w:t>
        </w:r>
      </w:ins>
      <w:r w:rsidR="00CC0531">
        <w:t xml:space="preserve"> hoe minder gen verandering er plaats vind</w:t>
      </w:r>
      <w:ins w:id="13" w:author="Jon Doe" w:date="2014-05-07T13:33:00Z">
        <w:r w:rsidR="00931EFF">
          <w:t>en</w:t>
        </w:r>
      </w:ins>
      <w:r w:rsidR="00CC0531">
        <w:t>.</w:t>
      </w:r>
      <w:r w:rsidR="002F2DDB">
        <w:t xml:space="preserve"> Dit wordt gedaan om te kijken of de uitkomsten overeenkomen met</w:t>
      </w:r>
      <w:r w:rsidR="00022492">
        <w:t xml:space="preserve"> die van de hoofdcasus.  Hiermee</w:t>
      </w:r>
      <w:r w:rsidR="002F2DDB">
        <w:t xml:space="preserve"> zou meer duidelijk</w:t>
      </w:r>
      <w:ins w:id="14" w:author="Jon Doe" w:date="2014-05-07T13:34:00Z">
        <w:r w:rsidR="00931EFF">
          <w:t>heid</w:t>
        </w:r>
      </w:ins>
      <w:r w:rsidR="002F2DDB">
        <w:t xml:space="preserve"> kunnen </w:t>
      </w:r>
      <w:r w:rsidR="00022492">
        <w:t xml:space="preserve">komen </w:t>
      </w:r>
      <w:r w:rsidR="002F2DDB">
        <w:t>over de oplossingspatronen.</w:t>
      </w:r>
    </w:p>
    <w:p w14:paraId="6B63019E" w14:textId="77777777" w:rsidR="00304716" w:rsidRDefault="00304716" w:rsidP="00511E1B"/>
    <w:p w14:paraId="43BDF26B" w14:textId="77777777" w:rsidR="009B2725" w:rsidRDefault="009B2725">
      <w:pPr>
        <w:rPr>
          <w:i/>
        </w:rPr>
      </w:pPr>
      <w:r w:rsidRPr="009B2725">
        <w:rPr>
          <w:i/>
        </w:rPr>
        <w:t>Toestandsruimte</w:t>
      </w:r>
    </w:p>
    <w:p w14:paraId="6909D147" w14:textId="4D6605A8" w:rsidR="009B2725" w:rsidRPr="000E2F13" w:rsidRDefault="009B2725">
      <w:r>
        <w:t>Omdat de lengte van het genoom 25 is, is h</w:t>
      </w:r>
      <w:r w:rsidR="00444483">
        <w:t xml:space="preserve">et aantal mogelijke genomen 25! </w:t>
      </w:r>
      <w:r w:rsidR="00444483">
        <w:rPr>
          <w:rFonts w:ascii="Cambria" w:hAnsi="Cambria"/>
        </w:rPr>
        <w:t xml:space="preserve">≈ </w:t>
      </w:r>
      <w:r w:rsidR="00444483">
        <w:t xml:space="preserve"> 1.55 * 10</w:t>
      </w:r>
      <w:r w:rsidR="00444483">
        <w:rPr>
          <w:vertAlign w:val="superscript"/>
        </w:rPr>
        <w:t>25</w:t>
      </w:r>
      <w:r w:rsidR="00444483">
        <w:t>.</w:t>
      </w:r>
      <w:r>
        <w:t xml:space="preserve"> Dit is echter nog niet de toestandsruimte, omdat bij deze casus niet het aantal mogelijke genomen van belang is, maar de transities tussen deze </w:t>
      </w:r>
      <w:r>
        <w:lastRenderedPageBreak/>
        <w:t>genomen. Bij elke mutatie zijn er 300 mogelijke mutaties. Dit valt te berekenen doordat er 1 mutatie is van lengte 25, er zijn 2 mutaties van lengte 24, er zijn 3 mutaties van lengte 23, enzovoorts tot en met 24 mutaties van lengte 2. Wanneer alle mutaties opgeteld worden krijg je het getal 300, 1+2+3+…+22+23+24 = 300. Hiermee kan een inschatting gemaakt worden van de toestandsruimte</w:t>
      </w:r>
      <w:commentRangeStart w:id="15"/>
      <w:r>
        <w:t xml:space="preserve">. </w:t>
      </w:r>
      <w:r w:rsidR="00444483">
        <w:t>Omdat een mutatie de ene kant op, ook een mutatie de andere kant op is, nemen we de helft van het aantal mogelijke mutaties.</w:t>
      </w:r>
      <w:commentRangeEnd w:id="15"/>
      <w:r w:rsidR="00444483">
        <w:rPr>
          <w:rStyle w:val="CommentReference"/>
        </w:rPr>
        <w:commentReference w:id="15"/>
      </w:r>
      <w:r w:rsidR="00444483">
        <w:t xml:space="preserve"> </w:t>
      </w:r>
      <w:r w:rsidR="000E2F13">
        <w:t xml:space="preserve">Een </w:t>
      </w:r>
      <w:r w:rsidR="00444483">
        <w:t>inschatting</w:t>
      </w:r>
      <w:r w:rsidR="000E2F13">
        <w:t xml:space="preserve"> van</w:t>
      </w:r>
      <w:r w:rsidR="000D2807">
        <w:t xml:space="preserve"> de toestandsruimte is </w:t>
      </w:r>
      <w:r w:rsidR="00444483">
        <w:t>dan 150</w:t>
      </w:r>
      <w:r w:rsidR="00037DB2">
        <w:t xml:space="preserve"> </w:t>
      </w:r>
      <w:r w:rsidR="000D2807">
        <w:t>*</w:t>
      </w:r>
      <w:r w:rsidR="00037DB2">
        <w:t xml:space="preserve"> </w:t>
      </w:r>
      <w:r w:rsidR="000D2807">
        <w:t xml:space="preserve">25! </w:t>
      </w:r>
      <w:r w:rsidR="000D2807">
        <w:rPr>
          <w:rFonts w:ascii="Cambria" w:hAnsi="Cambria"/>
        </w:rPr>
        <w:t>≈</w:t>
      </w:r>
      <w:r w:rsidR="00444483">
        <w:t xml:space="preserve"> 2.33</w:t>
      </w:r>
      <w:r w:rsidR="000E2F13">
        <w:t xml:space="preserve"> * 10</w:t>
      </w:r>
      <w:r w:rsidR="000E2F13">
        <w:rPr>
          <w:vertAlign w:val="superscript"/>
        </w:rPr>
        <w:t>27</w:t>
      </w:r>
      <w:r w:rsidR="000E2F13">
        <w:t>.</w:t>
      </w:r>
      <w:r w:rsidR="000D2807">
        <w:t xml:space="preserve"> </w:t>
      </w:r>
      <w:r w:rsidR="00444483">
        <w:t xml:space="preserve"> Deze toestandsruimte is te groot om helemaal door te rekenen.</w:t>
      </w:r>
    </w:p>
    <w:p w14:paraId="38AE8BE7" w14:textId="77777777" w:rsidR="009B2725" w:rsidRDefault="009B2725"/>
    <w:p w14:paraId="1B39E11B" w14:textId="55A12E92" w:rsidR="009B2725" w:rsidRPr="009B2725" w:rsidRDefault="009B2725">
      <w:pPr>
        <w:rPr>
          <w:b/>
        </w:rPr>
      </w:pPr>
      <w:r w:rsidRPr="009B2725">
        <w:rPr>
          <w:b/>
        </w:rPr>
        <w:t>Methodes</w:t>
      </w:r>
      <w:r w:rsidR="00F225B9">
        <w:rPr>
          <w:b/>
        </w:rPr>
        <w:t xml:space="preserve"> casus deel 1</w:t>
      </w:r>
    </w:p>
    <w:p w14:paraId="6059CEDA" w14:textId="77777777" w:rsidR="00CD6FBD" w:rsidRDefault="00037DB2" w:rsidP="00037DB2">
      <w:r>
        <w:t xml:space="preserve">Omdat de toestandsruimte te groot is, zal er gekeken moeten worden naar een lokaal optimum. Een lokaal optimum is te bereiken door telkens lokaal de ‘beste’ mutatie te kiezen. De vraag is dan echter wat een ‘beste’ mutatie is. </w:t>
      </w:r>
    </w:p>
    <w:p w14:paraId="13E56379" w14:textId="77777777" w:rsidR="00556047" w:rsidRDefault="00556047" w:rsidP="00037DB2"/>
    <w:p w14:paraId="5AAAD635" w14:textId="70616F90" w:rsidR="00037DB2" w:rsidRPr="00CD6FBD" w:rsidRDefault="00037DB2" w:rsidP="00037DB2">
      <w:r>
        <w:rPr>
          <w:i/>
        </w:rPr>
        <w:t>Absolute positie</w:t>
      </w:r>
    </w:p>
    <w:p w14:paraId="0AB19B98" w14:textId="4B323D06" w:rsidR="00037DB2" w:rsidRDefault="00037DB2">
      <w:r>
        <w:t xml:space="preserve">Als eerst kan er gedacht worden aan absolute positie. Dit betekent dat een mutatie de ‘beste’ is, wanneer die mutatie zoveel mogelijk genen op de juiste doelpositie zet. </w:t>
      </w:r>
      <w:r w:rsidR="005A5FB4">
        <w:t>Op deze manier kan er echter geen oplossing gevonden worden. Dit komt omdat er soms een ‘slechte’ stap nodig is om bepaalde genen naar de juiste positie te kunnen brengen. Dit is bij</w:t>
      </w:r>
      <w:r w:rsidR="00556047">
        <w:t>voorbeeld goed te zien in Afbeelding</w:t>
      </w:r>
      <w:r w:rsidR="005A5FB4">
        <w:t xml:space="preserve"> 3. In groen staat aangegeven welke genen op de juiste positie staan, in rood welke genen nog niet op de juiste positie staan. Om gen 7 naar de juiste positie te kunnen brengen is het nodig om een swap te maken van een hele rij aan genen die al op de juiste positie staan. Wanneer er alleen gekeken wordt naar </w:t>
      </w:r>
      <w:ins w:id="16" w:author="Jon Doe" w:date="2014-05-07T13:39:00Z">
        <w:r w:rsidR="00931EFF">
          <w:t xml:space="preserve">de </w:t>
        </w:r>
      </w:ins>
      <w:r w:rsidR="005A5FB4">
        <w:t>absolute positie i</w:t>
      </w:r>
      <w:ins w:id="17" w:author="Jon Doe" w:date="2014-05-07T13:39:00Z">
        <w:r w:rsidR="00931EFF">
          <w:t>s</w:t>
        </w:r>
      </w:ins>
      <w:del w:id="18" w:author="Jon Doe" w:date="2014-05-07T13:39:00Z">
        <w:r w:rsidR="005A5FB4" w:rsidDel="00931EFF">
          <w:delText>n</w:delText>
        </w:r>
      </w:del>
      <w:r w:rsidR="005A5FB4">
        <w:t xml:space="preserve"> zo een mutatie niet mogelijk.</w:t>
      </w:r>
    </w:p>
    <w:p w14:paraId="1E49F618" w14:textId="77777777" w:rsidR="00AE1EC2" w:rsidRDefault="00AE1EC2"/>
    <w:p w14:paraId="3AD8453A" w14:textId="77777777" w:rsidR="005A5FB4" w:rsidRDefault="005A5FB4"/>
    <w:p w14:paraId="0B9E95BC" w14:textId="77777777" w:rsidR="005A5FB4" w:rsidRPr="00422755" w:rsidRDefault="005A5FB4" w:rsidP="005A5FB4">
      <w:pPr>
        <w:spacing w:line="312" w:lineRule="auto"/>
        <w:jc w:val="center"/>
        <w:rPr>
          <w:rFonts w:ascii="Times" w:hAnsi="Times" w:cs="Times New Roman"/>
          <w:sz w:val="12"/>
          <w:szCs w:val="20"/>
        </w:rPr>
      </w:pPr>
      <w:r w:rsidRPr="005A5FB4">
        <w:rPr>
          <w:rFonts w:ascii="Arial" w:eastAsia="+mn-ea" w:hAnsi="Arial" w:cs="+mn-cs"/>
          <w:color w:val="00D400"/>
          <w:kern w:val="24"/>
          <w:sz w:val="28"/>
          <w:szCs w:val="44"/>
        </w:rPr>
        <w:t xml:space="preserve">1 2 3 4 </w:t>
      </w:r>
      <w:r w:rsidRPr="005A5FB4">
        <w:rPr>
          <w:rFonts w:ascii="Arial" w:eastAsia="+mn-ea" w:hAnsi="Arial" w:cs="+mn-cs"/>
          <w:color w:val="FF0000"/>
          <w:kern w:val="24"/>
          <w:sz w:val="28"/>
          <w:szCs w:val="44"/>
        </w:rPr>
        <w:t xml:space="preserve">23 21 25 </w:t>
      </w:r>
      <w:r w:rsidRPr="005A5FB4">
        <w:rPr>
          <w:rFonts w:ascii="Arial" w:eastAsia="+mn-ea" w:hAnsi="Arial" w:cs="+mn-cs"/>
          <w:color w:val="00D400"/>
          <w:kern w:val="24"/>
          <w:sz w:val="28"/>
          <w:szCs w:val="44"/>
        </w:rPr>
        <w:t xml:space="preserve">8 </w:t>
      </w:r>
      <w:r w:rsidRPr="005A5FB4">
        <w:rPr>
          <w:rFonts w:ascii="Arial" w:eastAsia="+mn-ea" w:hAnsi="Arial" w:cs="+mn-cs"/>
          <w:color w:val="FF0000"/>
          <w:kern w:val="24"/>
          <w:sz w:val="28"/>
          <w:szCs w:val="44"/>
        </w:rPr>
        <w:t xml:space="preserve">5 20 18 </w:t>
      </w:r>
      <w:r w:rsidRPr="005A5FB4">
        <w:rPr>
          <w:rFonts w:ascii="Arial" w:eastAsia="+mn-ea" w:hAnsi="Arial" w:cs="+mn-cs"/>
          <w:color w:val="00D400"/>
          <w:kern w:val="24"/>
          <w:sz w:val="28"/>
          <w:szCs w:val="44"/>
        </w:rPr>
        <w:t>12 13 14 15 16 17</w:t>
      </w:r>
      <w:r w:rsidRPr="005A5FB4">
        <w:rPr>
          <w:rFonts w:ascii="Arial" w:eastAsia="+mn-ea" w:hAnsi="Arial" w:cs="+mn-cs"/>
          <w:color w:val="FFFFFF"/>
          <w:kern w:val="24"/>
          <w:sz w:val="28"/>
          <w:szCs w:val="44"/>
        </w:rPr>
        <w:t xml:space="preserve"> </w:t>
      </w:r>
      <w:r w:rsidRPr="005A5FB4">
        <w:rPr>
          <w:rFonts w:ascii="Arial" w:eastAsia="+mn-ea" w:hAnsi="Arial" w:cs="+mn-cs"/>
          <w:color w:val="FF0000"/>
          <w:kern w:val="24"/>
          <w:sz w:val="28"/>
          <w:szCs w:val="44"/>
        </w:rPr>
        <w:t xml:space="preserve">7 10 6 19 </w:t>
      </w:r>
      <w:r w:rsidRPr="005A5FB4">
        <w:rPr>
          <w:rFonts w:ascii="Arial" w:eastAsia="+mn-ea" w:hAnsi="Arial" w:cs="+mn-cs"/>
          <w:color w:val="00D400"/>
          <w:kern w:val="24"/>
          <w:sz w:val="28"/>
          <w:szCs w:val="44"/>
        </w:rPr>
        <w:t xml:space="preserve">22 </w:t>
      </w:r>
      <w:r w:rsidRPr="005A5FB4">
        <w:rPr>
          <w:rFonts w:ascii="Arial" w:eastAsia="+mn-ea" w:hAnsi="Arial" w:cs="+mn-cs"/>
          <w:color w:val="FF0000"/>
          <w:kern w:val="24"/>
          <w:sz w:val="28"/>
          <w:szCs w:val="44"/>
        </w:rPr>
        <w:t xml:space="preserve">11 </w:t>
      </w:r>
      <w:r w:rsidRPr="005A5FB4">
        <w:rPr>
          <w:rFonts w:ascii="Arial" w:eastAsia="+mn-ea" w:hAnsi="Arial" w:cs="+mn-cs"/>
          <w:color w:val="00D400"/>
          <w:kern w:val="24"/>
          <w:sz w:val="28"/>
          <w:szCs w:val="44"/>
        </w:rPr>
        <w:t xml:space="preserve">24 </w:t>
      </w:r>
      <w:r w:rsidRPr="005A5FB4">
        <w:rPr>
          <w:rFonts w:ascii="Arial" w:eastAsia="+mn-ea" w:hAnsi="Arial" w:cs="+mn-cs"/>
          <w:color w:val="FF0000"/>
          <w:kern w:val="24"/>
          <w:sz w:val="28"/>
          <w:szCs w:val="44"/>
        </w:rPr>
        <w:t>9</w:t>
      </w:r>
    </w:p>
    <w:p w14:paraId="38725AD7" w14:textId="5F7C8BDB" w:rsidR="00556047" w:rsidRPr="00556047" w:rsidRDefault="00556047" w:rsidP="00556047">
      <w:pPr>
        <w:rPr>
          <w:b/>
          <w:i/>
          <w:color w:val="4F81BD" w:themeColor="accent1"/>
          <w:sz w:val="18"/>
          <w:szCs w:val="18"/>
        </w:rPr>
      </w:pPr>
      <w:commentRangeStart w:id="19"/>
      <w:r w:rsidRPr="00556047">
        <w:rPr>
          <w:b/>
          <w:color w:val="4F81BD" w:themeColor="accent1"/>
          <w:sz w:val="18"/>
          <w:szCs w:val="18"/>
        </w:rPr>
        <w:t>Afbeel</w:t>
      </w:r>
      <w:r>
        <w:rPr>
          <w:b/>
          <w:color w:val="4F81BD" w:themeColor="accent1"/>
          <w:sz w:val="18"/>
          <w:szCs w:val="18"/>
        </w:rPr>
        <w:t>ding 3</w:t>
      </w:r>
      <w:commentRangeEnd w:id="19"/>
      <w:r w:rsidR="00022492">
        <w:rPr>
          <w:rStyle w:val="CommentReference"/>
        </w:rPr>
        <w:commentReference w:id="19"/>
      </w:r>
      <w:r>
        <w:rPr>
          <w:b/>
          <w:color w:val="4F81BD" w:themeColor="accent1"/>
          <w:sz w:val="18"/>
          <w:szCs w:val="18"/>
        </w:rPr>
        <w:t>: Hier weergegeven is een voorbeeld van absolute positie.</w:t>
      </w:r>
    </w:p>
    <w:p w14:paraId="02686A24" w14:textId="77777777" w:rsidR="005A5FB4" w:rsidRDefault="005A5FB4">
      <w:pPr>
        <w:rPr>
          <w:i/>
        </w:rPr>
      </w:pPr>
    </w:p>
    <w:p w14:paraId="48D847C0" w14:textId="77777777" w:rsidR="00AE1EC2" w:rsidRDefault="00AE1EC2">
      <w:pPr>
        <w:rPr>
          <w:i/>
        </w:rPr>
      </w:pPr>
    </w:p>
    <w:p w14:paraId="67D612CA" w14:textId="77777777" w:rsidR="00444483" w:rsidRDefault="00444483">
      <w:pPr>
        <w:rPr>
          <w:i/>
        </w:rPr>
      </w:pPr>
      <w:r>
        <w:rPr>
          <w:i/>
        </w:rPr>
        <w:t>Relatieve positie</w:t>
      </w:r>
    </w:p>
    <w:p w14:paraId="1A9BAF72" w14:textId="610C3E91" w:rsidR="00444483" w:rsidRDefault="00E17024">
      <w:r>
        <w:t xml:space="preserve">In plaats van absolute positie kan er ook gebruik worden gemaakt van relatieve positie. Relatieve positie houdt in dat er gekeken wordt naar de buren van elk gen en wanneer de buren de gewenste doel-buren zijn, dan is er sprake van een juiste relatieve positie. Wanneer gen 3 de genen 2 en 4 als buren heeft, dan heeft gen 3 een optimale relatieve positie. </w:t>
      </w:r>
      <w:r w:rsidR="00D860C1">
        <w:t xml:space="preserve">Zie </w:t>
      </w:r>
      <w:r w:rsidR="00556047">
        <w:t xml:space="preserve">Afbeelding </w:t>
      </w:r>
      <w:r w:rsidR="00D860C1">
        <w:t xml:space="preserve">4 voor een illustratie. </w:t>
      </w:r>
      <w:commentRangeStart w:id="20"/>
      <w:r w:rsidR="00D860C1">
        <w:t xml:space="preserve">In groen is aangegeven welke genen een </w:t>
      </w:r>
      <w:r w:rsidR="002D15C8">
        <w:t>juiste</w:t>
      </w:r>
      <w:r w:rsidR="00D860C1">
        <w:t xml:space="preserve"> relatieve positie hebben, in blauw welke genen een </w:t>
      </w:r>
      <w:r w:rsidR="002D15C8">
        <w:t>bijna-juiste</w:t>
      </w:r>
      <w:r w:rsidR="00D860C1">
        <w:t xml:space="preserve"> relatieve positie hebben en in rood welke genen geen jui</w:t>
      </w:r>
      <w:r w:rsidR="002D15C8">
        <w:t xml:space="preserve">ste relatieve positie hebben. </w:t>
      </w:r>
      <w:commentRangeEnd w:id="20"/>
      <w:r w:rsidR="005B1BBF">
        <w:rPr>
          <w:rStyle w:val="CommentReference"/>
        </w:rPr>
        <w:commentReference w:id="20"/>
      </w:r>
      <w:r w:rsidR="002D15C8">
        <w:t xml:space="preserve">Een ‘beste’ mutatie is dan een mutatie die zoveel mogelijk genen een juiste relatieve positie geeft, oftewel zoveel mogelijk ‘goede buren’. </w:t>
      </w:r>
      <w:r w:rsidR="00AE1EC2">
        <w:t xml:space="preserve"> Met relatieve positie kan wel een oplossing gevonden worden. In eerste instantie hebben we hiermee een pad gevonden van 14 mutaties. </w:t>
      </w:r>
    </w:p>
    <w:p w14:paraId="1672B00B" w14:textId="77777777" w:rsidR="00AE1EC2" w:rsidRPr="00E17024" w:rsidRDefault="00AE1EC2"/>
    <w:p w14:paraId="18CE000F" w14:textId="77777777" w:rsidR="00037DB2" w:rsidRDefault="00037DB2">
      <w:pPr>
        <w:rPr>
          <w:i/>
        </w:rPr>
      </w:pPr>
    </w:p>
    <w:p w14:paraId="58E59E07" w14:textId="77777777" w:rsidR="00D860C1" w:rsidRPr="00422755" w:rsidRDefault="00D860C1" w:rsidP="00D860C1">
      <w:pPr>
        <w:spacing w:line="312" w:lineRule="auto"/>
        <w:jc w:val="center"/>
        <w:rPr>
          <w:rFonts w:ascii="Times" w:hAnsi="Times" w:cs="Times New Roman"/>
          <w:sz w:val="12"/>
          <w:szCs w:val="20"/>
        </w:rPr>
      </w:pPr>
      <w:r w:rsidRPr="00D860C1">
        <w:rPr>
          <w:rFonts w:ascii="Arial" w:eastAsia="+mn-ea" w:hAnsi="Arial" w:cs="+mn-cs"/>
          <w:color w:val="00D400"/>
          <w:kern w:val="24"/>
          <w:sz w:val="28"/>
          <w:szCs w:val="44"/>
        </w:rPr>
        <w:t xml:space="preserve">1 2 3 </w:t>
      </w:r>
      <w:r w:rsidRPr="00D860C1">
        <w:rPr>
          <w:rFonts w:ascii="Arial" w:eastAsia="+mn-ea" w:hAnsi="Arial" w:cs="+mn-cs"/>
          <w:color w:val="3366FF"/>
          <w:kern w:val="24"/>
          <w:sz w:val="28"/>
          <w:szCs w:val="44"/>
        </w:rPr>
        <w:t>4</w:t>
      </w:r>
      <w:r w:rsidRPr="00D860C1">
        <w:rPr>
          <w:rFonts w:ascii="Arial" w:eastAsia="+mn-ea" w:hAnsi="Arial" w:cs="+mn-cs"/>
          <w:color w:val="00D400"/>
          <w:kern w:val="24"/>
          <w:sz w:val="28"/>
          <w:szCs w:val="44"/>
        </w:rPr>
        <w:t xml:space="preserve"> </w:t>
      </w:r>
      <w:r w:rsidRPr="00D860C1">
        <w:rPr>
          <w:rFonts w:ascii="Arial" w:eastAsia="+mn-ea" w:hAnsi="Arial" w:cs="+mn-cs"/>
          <w:color w:val="FF0000"/>
          <w:kern w:val="24"/>
          <w:sz w:val="28"/>
          <w:szCs w:val="44"/>
        </w:rPr>
        <w:t xml:space="preserve">23 21 25 8 5 20 18 </w:t>
      </w:r>
      <w:r w:rsidRPr="00D860C1">
        <w:rPr>
          <w:rFonts w:ascii="Arial" w:eastAsia="+mn-ea" w:hAnsi="Arial" w:cs="+mn-cs"/>
          <w:color w:val="3366FF"/>
          <w:kern w:val="24"/>
          <w:sz w:val="28"/>
          <w:szCs w:val="44"/>
        </w:rPr>
        <w:t xml:space="preserve">12 </w:t>
      </w:r>
      <w:r w:rsidRPr="00D860C1">
        <w:rPr>
          <w:rFonts w:ascii="Arial" w:eastAsia="+mn-ea" w:hAnsi="Arial" w:cs="+mn-cs"/>
          <w:color w:val="00D400"/>
          <w:kern w:val="24"/>
          <w:sz w:val="28"/>
          <w:szCs w:val="44"/>
        </w:rPr>
        <w:t xml:space="preserve">13 14 15 16 </w:t>
      </w:r>
      <w:r w:rsidRPr="00D860C1">
        <w:rPr>
          <w:rFonts w:ascii="Arial" w:eastAsia="+mn-ea" w:hAnsi="Arial" w:cs="+mn-cs"/>
          <w:color w:val="3366FF"/>
          <w:kern w:val="24"/>
          <w:sz w:val="28"/>
          <w:szCs w:val="44"/>
        </w:rPr>
        <w:t xml:space="preserve">17 </w:t>
      </w:r>
      <w:r w:rsidRPr="00D860C1">
        <w:rPr>
          <w:rFonts w:ascii="Arial" w:eastAsia="+mn-ea" w:hAnsi="Arial" w:cs="+mn-cs"/>
          <w:color w:val="FF0000"/>
          <w:kern w:val="24"/>
          <w:sz w:val="28"/>
          <w:szCs w:val="44"/>
        </w:rPr>
        <w:t>7 10 6 19 22</w:t>
      </w:r>
      <w:r w:rsidRPr="00D860C1">
        <w:rPr>
          <w:rFonts w:ascii="Arial" w:eastAsia="+mn-ea" w:hAnsi="Arial" w:cs="+mn-cs"/>
          <w:color w:val="00D400"/>
          <w:kern w:val="24"/>
          <w:sz w:val="28"/>
          <w:szCs w:val="44"/>
        </w:rPr>
        <w:t xml:space="preserve"> </w:t>
      </w:r>
      <w:r w:rsidRPr="00D860C1">
        <w:rPr>
          <w:rFonts w:ascii="Arial" w:eastAsia="+mn-ea" w:hAnsi="Arial" w:cs="+mn-cs"/>
          <w:color w:val="FF0000"/>
          <w:kern w:val="24"/>
          <w:sz w:val="28"/>
          <w:szCs w:val="44"/>
        </w:rPr>
        <w:t>11 24 9</w:t>
      </w:r>
    </w:p>
    <w:p w14:paraId="2BB618C6" w14:textId="1A4CA620" w:rsidR="00556047" w:rsidRPr="00556047" w:rsidRDefault="00556047" w:rsidP="00556047">
      <w:pPr>
        <w:rPr>
          <w:b/>
          <w:i/>
          <w:color w:val="4F81BD" w:themeColor="accent1"/>
          <w:sz w:val="18"/>
          <w:szCs w:val="18"/>
        </w:rPr>
      </w:pPr>
      <w:r w:rsidRPr="00556047">
        <w:rPr>
          <w:b/>
          <w:color w:val="4F81BD" w:themeColor="accent1"/>
          <w:sz w:val="18"/>
          <w:szCs w:val="18"/>
        </w:rPr>
        <w:t>Afbeel</w:t>
      </w:r>
      <w:r>
        <w:rPr>
          <w:b/>
          <w:color w:val="4F81BD" w:themeColor="accent1"/>
          <w:sz w:val="18"/>
          <w:szCs w:val="18"/>
        </w:rPr>
        <w:t>ding 4: Hier weergegeven is een voorbeeld van relatieve positie.</w:t>
      </w:r>
    </w:p>
    <w:p w14:paraId="2C455B9B" w14:textId="77777777" w:rsidR="00AE1EC2" w:rsidRDefault="00AE1EC2"/>
    <w:p w14:paraId="61A656A5" w14:textId="77777777" w:rsidR="00444483" w:rsidRDefault="00444483">
      <w:pPr>
        <w:rPr>
          <w:i/>
        </w:rPr>
      </w:pPr>
      <w:r>
        <w:rPr>
          <w:i/>
        </w:rPr>
        <w:lastRenderedPageBreak/>
        <w:t xml:space="preserve">Willekeurig </w:t>
      </w:r>
      <w:r w:rsidR="00AB423C">
        <w:rPr>
          <w:i/>
        </w:rPr>
        <w:t>‘beste’ mutaties kiezen</w:t>
      </w:r>
    </w:p>
    <w:p w14:paraId="4556D48E" w14:textId="5AEE0C2F" w:rsidR="00444483" w:rsidRPr="00AE1EC2" w:rsidRDefault="00AE1EC2">
      <w:r>
        <w:t xml:space="preserve">Bij de eerste implementatie van relatieve positie werd een pad gevonden van </w:t>
      </w:r>
      <w:del w:id="21" w:author="Jon Doe" w:date="2014-05-07T13:44:00Z">
        <w:r w:rsidDel="005B1BBF">
          <w:delText xml:space="preserve">14 </w:delText>
        </w:r>
      </w:del>
      <w:ins w:id="22" w:author="Jon Doe" w:date="2014-05-07T13:44:00Z">
        <w:r w:rsidR="005B1BBF">
          <w:t>ve</w:t>
        </w:r>
      </w:ins>
      <w:ins w:id="23" w:author="Jon Doe" w:date="2014-05-07T13:45:00Z">
        <w:r w:rsidR="005B1BBF">
          <w:t>e</w:t>
        </w:r>
      </w:ins>
      <w:ins w:id="24" w:author="Jon Doe" w:date="2014-05-07T13:44:00Z">
        <w:r w:rsidR="005B1BBF">
          <w:t xml:space="preserve">rtien </w:t>
        </w:r>
      </w:ins>
      <w:r>
        <w:t xml:space="preserve">mutaties. Dit hoeft echter niet het kortste pad te zijn, </w:t>
      </w:r>
      <w:del w:id="25" w:author="Jon Doe" w:date="2014-05-07T13:45:00Z">
        <w:r w:rsidDel="005B1BBF">
          <w:delText xml:space="preserve">doordat </w:delText>
        </w:r>
      </w:del>
      <w:ins w:id="26" w:author="Jon Doe" w:date="2014-05-07T13:45:00Z">
        <w:r w:rsidR="005B1BBF">
          <w:t xml:space="preserve">omdat </w:t>
        </w:r>
      </w:ins>
      <w:r>
        <w:t xml:space="preserve">er bij iedere stap vaak meerdere ‘beste’ mutaties zijn. In onze eerste implementatie wordt de mutatie gekozen die als eerst een ‘beste’ mutatie was. </w:t>
      </w:r>
      <w:r w:rsidR="00C11DFE">
        <w:t>Om een idee te krijgen of er kortere paden te vinden zijn hebben we een simulatie geschreven waarbij er telkens willekeurig een van de ‘beste’ mutaties gekozen wordt</w:t>
      </w:r>
      <w:del w:id="27" w:author="Jon Doe" w:date="2014-05-07T13:46:00Z">
        <w:r w:rsidR="00C11DFE" w:rsidDel="005B1BBF">
          <w:delText>,</w:delText>
        </w:r>
      </w:del>
      <w:r w:rsidR="00C11DFE">
        <w:t xml:space="preserve"> totdat het doel-genoom gevonden is. Deze simulatie kan een aantal keer gedraaid worden, waarbij aan het eind het kortste pad dat gevonden is wordt teruggegeven. Wanneer deze simulatie 50 keer gedraaid wordt, wordt in de meeste gevallen een pad gevonden van </w:t>
      </w:r>
      <w:del w:id="28" w:author="Jon Doe" w:date="2014-05-07T13:46:00Z">
        <w:r w:rsidR="00C11DFE" w:rsidDel="005B1BBF">
          <w:delText xml:space="preserve">13 </w:delText>
        </w:r>
      </w:del>
      <w:ins w:id="29" w:author="Jon Doe" w:date="2014-05-07T13:46:00Z">
        <w:r w:rsidR="005B1BBF">
          <w:t xml:space="preserve">dertien </w:t>
        </w:r>
      </w:ins>
      <w:r w:rsidR="00C11DFE">
        <w:t xml:space="preserve">mutaties. </w:t>
      </w:r>
    </w:p>
    <w:p w14:paraId="6501D681" w14:textId="77777777" w:rsidR="00CD6FBD" w:rsidRDefault="00CD6FBD">
      <w:pPr>
        <w:rPr>
          <w:i/>
        </w:rPr>
      </w:pPr>
    </w:p>
    <w:p w14:paraId="2F25128B" w14:textId="77777777" w:rsidR="00444483" w:rsidRPr="00AB423C" w:rsidRDefault="00AB423C">
      <w:r>
        <w:rPr>
          <w:i/>
        </w:rPr>
        <w:t xml:space="preserve">Een </w:t>
      </w:r>
      <w:commentRangeStart w:id="30"/>
      <w:r>
        <w:rPr>
          <w:i/>
        </w:rPr>
        <w:t xml:space="preserve">Tree </w:t>
      </w:r>
      <w:commentRangeEnd w:id="30"/>
      <w:r w:rsidR="005B1BBF">
        <w:rPr>
          <w:rStyle w:val="CommentReference"/>
        </w:rPr>
        <w:commentReference w:id="30"/>
      </w:r>
      <w:r>
        <w:rPr>
          <w:i/>
        </w:rPr>
        <w:t>van ‘beste’ mutaties</w:t>
      </w:r>
    </w:p>
    <w:p w14:paraId="3C4538DC" w14:textId="481FD518" w:rsidR="00444483" w:rsidRDefault="0014147E">
      <w:r>
        <w:t xml:space="preserve">Om er zeker van te zijn dat er elke keer een pad van 13 mutaties gevonden zal worden hebben we een Tree gemaakt. Deze Tree </w:t>
      </w:r>
      <w:r w:rsidR="00E33B82">
        <w:t xml:space="preserve">wordt met behulp van een </w:t>
      </w:r>
      <w:proofErr w:type="spellStart"/>
      <w:r w:rsidR="00E33B82">
        <w:t>breadth</w:t>
      </w:r>
      <w:proofErr w:type="spellEnd"/>
      <w:r w:rsidR="00E33B82">
        <w:t>-first search algoritme laag voor laag opgebouwd.</w:t>
      </w:r>
      <w:r w:rsidR="00663902">
        <w:t xml:space="preserve"> Na elke laag wordt er gecontroleerd of het doel-genoom gevonden is.</w:t>
      </w:r>
      <w:r w:rsidR="00E33B82">
        <w:t xml:space="preserve"> Een laag bestaat uit alle genomen die </w:t>
      </w:r>
      <w:r w:rsidR="00F225B9">
        <w:t>volgen uit</w:t>
      </w:r>
      <w:r w:rsidR="00E33B82">
        <w:t xml:space="preserve"> alle gevonden ‘beste’ mutaties van alle genomen uit de vorige laag.</w:t>
      </w:r>
      <w:r w:rsidR="00F225B9">
        <w:t xml:space="preserve"> Om de Tree te optimaliseren en ervoor te zorgen dat de Tree überhaupt te bouwen is, is er voor gekozen om alleen een genoom toe te voegen aan de Tree wanneer deze nog niet in de Tree zit. Doordat </w:t>
      </w:r>
      <w:r w:rsidR="008D75A3">
        <w:t xml:space="preserve">de Tree laag voor laag wordt opgebouwd wordt er hierbij niet een sneller pad weggegooid. Het is echter hierdoor niet mogelijk om meerdere kortste paden te vinden in de Tree, omdat er voor elk nieuw gevonden genoom maar één ouder-genoom wordt opgeslagen. Een indicatie van hoeveel sneller dit de Tree maakt, zal besproken worden bij de resultaten. </w:t>
      </w:r>
      <w:commentRangeStart w:id="31"/>
      <w:r w:rsidR="00663902">
        <w:t>Het duurt ongeveer 15 minuten om de Tree te bouwen</w:t>
      </w:r>
      <w:commentRangeEnd w:id="31"/>
      <w:r w:rsidR="005B1BBF">
        <w:rPr>
          <w:rStyle w:val="CommentReference"/>
        </w:rPr>
        <w:commentReference w:id="31"/>
      </w:r>
      <w:r w:rsidR="00663902">
        <w:t>.</w:t>
      </w:r>
    </w:p>
    <w:p w14:paraId="1089CF2A" w14:textId="77777777" w:rsidR="00304716" w:rsidRDefault="00304716"/>
    <w:p w14:paraId="1F10BAFC" w14:textId="77777777" w:rsidR="00556047" w:rsidRDefault="00556047"/>
    <w:p w14:paraId="5FE20978" w14:textId="77777777" w:rsidR="00556047" w:rsidRDefault="00556047"/>
    <w:p w14:paraId="7D923C12" w14:textId="77777777" w:rsidR="00556047" w:rsidRDefault="00556047"/>
    <w:p w14:paraId="6E178BED" w14:textId="77777777" w:rsidR="00556047" w:rsidRDefault="00556047"/>
    <w:p w14:paraId="185FFA03" w14:textId="77777777" w:rsidR="00556047" w:rsidRDefault="00556047"/>
    <w:p w14:paraId="350702C2" w14:textId="77777777" w:rsidR="00556047" w:rsidRDefault="00556047"/>
    <w:p w14:paraId="690192C2" w14:textId="77777777" w:rsidR="00556047" w:rsidRDefault="00556047"/>
    <w:p w14:paraId="7C6804D9" w14:textId="77777777" w:rsidR="00556047" w:rsidRDefault="00556047"/>
    <w:p w14:paraId="3D8EFA02" w14:textId="77777777" w:rsidR="00556047" w:rsidRDefault="00556047"/>
    <w:p w14:paraId="3119FE43" w14:textId="77777777" w:rsidR="00556047" w:rsidRDefault="00556047"/>
    <w:p w14:paraId="4D3C1A85" w14:textId="77777777" w:rsidR="00556047" w:rsidRDefault="00556047"/>
    <w:p w14:paraId="15D2336A" w14:textId="3C0B2DD8" w:rsidR="00556047" w:rsidRDefault="00556047">
      <w:r>
        <w:br w:type="column"/>
      </w:r>
    </w:p>
    <w:p w14:paraId="46A32C02" w14:textId="77777777" w:rsidR="009B2725" w:rsidRDefault="009B2725">
      <w:pPr>
        <w:rPr>
          <w:b/>
        </w:rPr>
      </w:pPr>
      <w:r w:rsidRPr="009B2725">
        <w:rPr>
          <w:b/>
        </w:rPr>
        <w:t>Resultaten</w:t>
      </w:r>
    </w:p>
    <w:p w14:paraId="5329AB65" w14:textId="77777777" w:rsidR="006E0977" w:rsidRDefault="006E0977">
      <w:pPr>
        <w:rPr>
          <w:b/>
        </w:rPr>
      </w:pPr>
    </w:p>
    <w:p w14:paraId="0751AB30" w14:textId="6320F620" w:rsidR="00556047" w:rsidRPr="00556047" w:rsidRDefault="00556047">
      <w:pPr>
        <w:rPr>
          <w:i/>
        </w:rPr>
      </w:pPr>
      <w:r>
        <w:rPr>
          <w:i/>
        </w:rPr>
        <w:t>Kortst gevonden pad</w:t>
      </w:r>
    </w:p>
    <w:p w14:paraId="02E34CFC" w14:textId="43E1965C" w:rsidR="006572E4" w:rsidRDefault="00556047">
      <w:r>
        <w:t xml:space="preserve">Door het gebruik maken van relatieve positie hebben we een pad kunnen vinden van 13 mutaties van </w:t>
      </w:r>
      <w:proofErr w:type="spellStart"/>
      <w:r>
        <w:t>Drosophila</w:t>
      </w:r>
      <w:proofErr w:type="spellEnd"/>
      <w:r>
        <w:t xml:space="preserve"> </w:t>
      </w:r>
      <w:proofErr w:type="spellStart"/>
      <w:r>
        <w:t>Melanogaster</w:t>
      </w:r>
      <w:proofErr w:type="spellEnd"/>
      <w:r>
        <w:t xml:space="preserve"> naar </w:t>
      </w:r>
      <w:proofErr w:type="spellStart"/>
      <w:r>
        <w:t>Drosophila</w:t>
      </w:r>
      <w:proofErr w:type="spellEnd"/>
      <w:r>
        <w:t xml:space="preserve"> Miranda, zie afbeelding 5 voor</w:t>
      </w:r>
      <w:r w:rsidR="00297BF2">
        <w:t xml:space="preserve"> een</w:t>
      </w:r>
      <w:r>
        <w:t xml:space="preserve"> visualisatie hiervan.</w:t>
      </w:r>
    </w:p>
    <w:p w14:paraId="0FBF4D34" w14:textId="77777777" w:rsidR="006572E4" w:rsidRPr="006572E4" w:rsidRDefault="006572E4"/>
    <w:p w14:paraId="5909BAE4" w14:textId="00D8C273" w:rsidR="006E0977" w:rsidRPr="006E0977" w:rsidRDefault="00304716">
      <w:r>
        <w:rPr>
          <w:noProof/>
          <w:lang w:val="en-US"/>
        </w:rPr>
        <w:drawing>
          <wp:inline distT="0" distB="0" distL="0" distR="0" wp14:anchorId="16A86150" wp14:editId="4AF9FBEC">
            <wp:extent cx="6610350" cy="3748785"/>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switch.png"/>
                    <pic:cNvPicPr/>
                  </pic:nvPicPr>
                  <pic:blipFill>
                    <a:blip r:embed="rId9">
                      <a:extLst>
                        <a:ext uri="{28A0092B-C50C-407E-A947-70E740481C1C}">
                          <a14:useLocalDpi xmlns:a14="http://schemas.microsoft.com/office/drawing/2010/main" val="0"/>
                        </a:ext>
                      </a:extLst>
                    </a:blip>
                    <a:stretch>
                      <a:fillRect/>
                    </a:stretch>
                  </pic:blipFill>
                  <pic:spPr>
                    <a:xfrm>
                      <a:off x="0" y="0"/>
                      <a:ext cx="6614335" cy="3751045"/>
                    </a:xfrm>
                    <a:prstGeom prst="rect">
                      <a:avLst/>
                    </a:prstGeom>
                  </pic:spPr>
                </pic:pic>
              </a:graphicData>
            </a:graphic>
          </wp:inline>
        </w:drawing>
      </w:r>
    </w:p>
    <w:p w14:paraId="2EEDA675" w14:textId="12C4572A" w:rsidR="00556047" w:rsidRPr="00556047" w:rsidRDefault="00556047" w:rsidP="00556047">
      <w:pPr>
        <w:rPr>
          <w:b/>
          <w:i/>
          <w:color w:val="4F81BD" w:themeColor="accent1"/>
          <w:sz w:val="18"/>
          <w:szCs w:val="18"/>
        </w:rPr>
      </w:pPr>
      <w:r w:rsidRPr="00556047">
        <w:rPr>
          <w:b/>
          <w:color w:val="4F81BD" w:themeColor="accent1"/>
          <w:sz w:val="18"/>
          <w:szCs w:val="18"/>
        </w:rPr>
        <w:t>Afbeel</w:t>
      </w:r>
      <w:r>
        <w:rPr>
          <w:b/>
          <w:color w:val="4F81BD" w:themeColor="accent1"/>
          <w:sz w:val="18"/>
          <w:szCs w:val="18"/>
        </w:rPr>
        <w:t xml:space="preserve">ding 5: Hier weergegeven is een pad van 13 stappen van </w:t>
      </w:r>
      <w:proofErr w:type="spellStart"/>
      <w:r>
        <w:rPr>
          <w:b/>
          <w:color w:val="4F81BD" w:themeColor="accent1"/>
          <w:sz w:val="18"/>
          <w:szCs w:val="18"/>
        </w:rPr>
        <w:t>Melanogaster</w:t>
      </w:r>
      <w:proofErr w:type="spellEnd"/>
      <w:r>
        <w:rPr>
          <w:b/>
          <w:color w:val="4F81BD" w:themeColor="accent1"/>
          <w:sz w:val="18"/>
          <w:szCs w:val="18"/>
        </w:rPr>
        <w:t xml:space="preserve"> naar Miranda.</w:t>
      </w:r>
    </w:p>
    <w:p w14:paraId="13EA8420" w14:textId="77777777" w:rsidR="00556047" w:rsidRDefault="00556047">
      <w:pPr>
        <w:rPr>
          <w:highlight w:val="yellow"/>
        </w:rPr>
      </w:pPr>
    </w:p>
    <w:p w14:paraId="5E5EC6F5" w14:textId="77777777" w:rsidR="00E00439" w:rsidRDefault="00E00439">
      <w:pPr>
        <w:rPr>
          <w:highlight w:val="yellow"/>
        </w:rPr>
      </w:pPr>
    </w:p>
    <w:p w14:paraId="028F117B" w14:textId="6ECACE26" w:rsidR="00556047" w:rsidRPr="00556047" w:rsidRDefault="00556047">
      <w:pPr>
        <w:rPr>
          <w:i/>
        </w:rPr>
      </w:pPr>
      <w:r w:rsidRPr="00556047">
        <w:rPr>
          <w:i/>
        </w:rPr>
        <w:t>D</w:t>
      </w:r>
      <w:r>
        <w:rPr>
          <w:i/>
        </w:rPr>
        <w:t>e Tree</w:t>
      </w:r>
    </w:p>
    <w:p w14:paraId="26DB6C22" w14:textId="54D8D3ED" w:rsidR="00E00439" w:rsidRDefault="00556047">
      <w:r>
        <w:t xml:space="preserve">In totaal bestaat de Tree uit </w:t>
      </w:r>
      <w:r w:rsidRPr="00556047">
        <w:t>42332</w:t>
      </w:r>
      <w:r>
        <w:t xml:space="preserve"> genomen. </w:t>
      </w:r>
      <w:commentRangeStart w:id="32"/>
      <w:r w:rsidR="00593FE6">
        <w:t>Verder is er onderzocht hoe vaak het voorkomt een genoom die al in Tree zit, nu niet opnieuw toegevoegd wordt</w:t>
      </w:r>
      <w:commentRangeEnd w:id="32"/>
      <w:r w:rsidR="00841D4E">
        <w:rPr>
          <w:rStyle w:val="CommentReference"/>
        </w:rPr>
        <w:commentReference w:id="32"/>
      </w:r>
      <w:r w:rsidR="00593FE6">
        <w:t xml:space="preserve">. </w:t>
      </w:r>
      <w:commentRangeStart w:id="33"/>
      <w:r w:rsidR="00593FE6">
        <w:t xml:space="preserve">Hierbij maken we een onderscheid tussen duplicaten die zich in dezelfde laag bevinden, dus wanneer een genoom meerdere keren in dezelfde laag gevonden wordt en het totale aantal duplicaten, dus ook met </w:t>
      </w:r>
      <w:r w:rsidR="00903E3F">
        <w:t>genomen</w:t>
      </w:r>
      <w:r w:rsidR="00593FE6">
        <w:t xml:space="preserve"> die zich </w:t>
      </w:r>
      <w:r w:rsidR="00903E3F">
        <w:t xml:space="preserve">al </w:t>
      </w:r>
      <w:r w:rsidR="00593FE6">
        <w:t>in eerdere lagen uit de Tree bevinden</w:t>
      </w:r>
      <w:commentRangeEnd w:id="33"/>
      <w:r w:rsidR="00841D4E">
        <w:rPr>
          <w:rStyle w:val="CommentReference"/>
        </w:rPr>
        <w:commentReference w:id="33"/>
      </w:r>
      <w:r w:rsidR="00593FE6">
        <w:t xml:space="preserve">. Het totale aantal niet toegevoegde duplicaten is 106939 en aantal niet toegevoegde duplicaten uit dezelfde laag is 11549.  Zie </w:t>
      </w:r>
      <w:r w:rsidR="00E00439">
        <w:t xml:space="preserve">Tabel 1 </w:t>
      </w:r>
      <w:r w:rsidR="00593FE6">
        <w:t xml:space="preserve">voor meer </w:t>
      </w:r>
      <w:r w:rsidR="00E00439">
        <w:t>gegevens over de Tree.</w:t>
      </w:r>
    </w:p>
    <w:p w14:paraId="0394B268" w14:textId="77777777" w:rsidR="00556047" w:rsidRDefault="00E00439">
      <w:bookmarkStart w:id="34" w:name="_GoBack"/>
      <w:bookmarkEnd w:id="34"/>
      <w:r>
        <w:br w:type="column"/>
      </w:r>
    </w:p>
    <w:p w14:paraId="4CF364F2" w14:textId="77777777" w:rsidR="00593FE6" w:rsidRDefault="00593FE6"/>
    <w:p w14:paraId="1E32D00E" w14:textId="77777777" w:rsidR="00E00439" w:rsidRDefault="00E00439"/>
    <w:tbl>
      <w:tblPr>
        <w:tblStyle w:val="TableGrid"/>
        <w:tblW w:w="0" w:type="auto"/>
        <w:tblLook w:val="04A0" w:firstRow="1" w:lastRow="0" w:firstColumn="1" w:lastColumn="0" w:noHBand="0" w:noVBand="1"/>
      </w:tblPr>
      <w:tblGrid>
        <w:gridCol w:w="2129"/>
        <w:gridCol w:w="2129"/>
        <w:gridCol w:w="2129"/>
        <w:gridCol w:w="2129"/>
      </w:tblGrid>
      <w:tr w:rsidR="00E00439" w14:paraId="5B48FD21" w14:textId="77777777" w:rsidTr="00E00439">
        <w:tc>
          <w:tcPr>
            <w:tcW w:w="2129" w:type="dxa"/>
          </w:tcPr>
          <w:p w14:paraId="061DAED2" w14:textId="77777777" w:rsidR="00E00439" w:rsidRDefault="00E00439">
            <w:r>
              <w:rPr>
                <w:rStyle w:val="CommentReference"/>
              </w:rPr>
              <w:commentReference w:id="35"/>
            </w:r>
          </w:p>
        </w:tc>
        <w:tc>
          <w:tcPr>
            <w:tcW w:w="2129" w:type="dxa"/>
          </w:tcPr>
          <w:p w14:paraId="3BC85F11" w14:textId="1C9C1F61" w:rsidR="00E00439" w:rsidRDefault="00E00439">
            <w:r>
              <w:t>Aantal genomen per laag</w:t>
            </w:r>
          </w:p>
        </w:tc>
        <w:tc>
          <w:tcPr>
            <w:tcW w:w="2129" w:type="dxa"/>
          </w:tcPr>
          <w:p w14:paraId="10F3F289" w14:textId="0A04E603" w:rsidR="00E00439" w:rsidRDefault="00E00439" w:rsidP="00E00439">
            <w:r>
              <w:t>Aantal duplicaten in dezelfde laag per laag</w:t>
            </w:r>
          </w:p>
        </w:tc>
        <w:tc>
          <w:tcPr>
            <w:tcW w:w="2129" w:type="dxa"/>
          </w:tcPr>
          <w:p w14:paraId="79AC1FB3" w14:textId="58BFE8E9" w:rsidR="00E00439" w:rsidRDefault="00E00439">
            <w:r>
              <w:t>Totaal aantal duplicaten per laag</w:t>
            </w:r>
          </w:p>
        </w:tc>
      </w:tr>
      <w:tr w:rsidR="00E00439" w14:paraId="65A14FF7" w14:textId="77777777" w:rsidTr="00E00439">
        <w:tc>
          <w:tcPr>
            <w:tcW w:w="2129" w:type="dxa"/>
          </w:tcPr>
          <w:p w14:paraId="1A23B26F" w14:textId="4C074B40" w:rsidR="00E00439" w:rsidRDefault="00E00439">
            <w:r>
              <w:t>Laag 1</w:t>
            </w:r>
          </w:p>
        </w:tc>
        <w:tc>
          <w:tcPr>
            <w:tcW w:w="2129" w:type="dxa"/>
          </w:tcPr>
          <w:p w14:paraId="6680FED3" w14:textId="74C70915" w:rsidR="00E00439" w:rsidRDefault="00E00439">
            <w:r>
              <w:t>1</w:t>
            </w:r>
          </w:p>
        </w:tc>
        <w:tc>
          <w:tcPr>
            <w:tcW w:w="2129" w:type="dxa"/>
          </w:tcPr>
          <w:p w14:paraId="7DBCCED3" w14:textId="0EA05344" w:rsidR="00E00439" w:rsidRDefault="00E00439">
            <w:r>
              <w:t>0</w:t>
            </w:r>
          </w:p>
        </w:tc>
        <w:tc>
          <w:tcPr>
            <w:tcW w:w="2129" w:type="dxa"/>
          </w:tcPr>
          <w:p w14:paraId="4F575D40" w14:textId="4B9767CC" w:rsidR="00E00439" w:rsidRDefault="00E00439">
            <w:r>
              <w:t>0</w:t>
            </w:r>
          </w:p>
        </w:tc>
      </w:tr>
      <w:tr w:rsidR="00E00439" w14:paraId="2FD45ADF" w14:textId="77777777" w:rsidTr="00E00439">
        <w:tc>
          <w:tcPr>
            <w:tcW w:w="2129" w:type="dxa"/>
          </w:tcPr>
          <w:p w14:paraId="7885B043" w14:textId="2823D578" w:rsidR="00E00439" w:rsidRDefault="00E00439">
            <w:r>
              <w:t>Laag 2</w:t>
            </w:r>
          </w:p>
        </w:tc>
        <w:tc>
          <w:tcPr>
            <w:tcW w:w="2129" w:type="dxa"/>
          </w:tcPr>
          <w:p w14:paraId="3BC7EC02" w14:textId="57EB3116" w:rsidR="00E00439" w:rsidRDefault="00E00439">
            <w:r>
              <w:t>1</w:t>
            </w:r>
          </w:p>
        </w:tc>
        <w:tc>
          <w:tcPr>
            <w:tcW w:w="2129" w:type="dxa"/>
          </w:tcPr>
          <w:p w14:paraId="7FB5D154" w14:textId="37A707E2" w:rsidR="00E00439" w:rsidRDefault="00E00439">
            <w:r>
              <w:t>1</w:t>
            </w:r>
          </w:p>
        </w:tc>
        <w:tc>
          <w:tcPr>
            <w:tcW w:w="2129" w:type="dxa"/>
          </w:tcPr>
          <w:p w14:paraId="7D2C8417" w14:textId="0A75D96D" w:rsidR="00E00439" w:rsidRDefault="00E00439">
            <w:r>
              <w:t>1</w:t>
            </w:r>
          </w:p>
        </w:tc>
      </w:tr>
      <w:tr w:rsidR="00E00439" w14:paraId="0E89C992" w14:textId="77777777" w:rsidTr="00E00439">
        <w:tc>
          <w:tcPr>
            <w:tcW w:w="2129" w:type="dxa"/>
          </w:tcPr>
          <w:p w14:paraId="00AEE1E0" w14:textId="6C43C9A5" w:rsidR="00E00439" w:rsidRDefault="00E00439">
            <w:r>
              <w:t>Laag 3</w:t>
            </w:r>
          </w:p>
        </w:tc>
        <w:tc>
          <w:tcPr>
            <w:tcW w:w="2129" w:type="dxa"/>
          </w:tcPr>
          <w:p w14:paraId="501BFF14" w14:textId="354D43C2" w:rsidR="00E00439" w:rsidRDefault="00E00439">
            <w:r>
              <w:t>17</w:t>
            </w:r>
          </w:p>
        </w:tc>
        <w:tc>
          <w:tcPr>
            <w:tcW w:w="2129" w:type="dxa"/>
          </w:tcPr>
          <w:p w14:paraId="5D157EA7" w14:textId="1DE63B13" w:rsidR="00E00439" w:rsidRDefault="00E00439">
            <w:r>
              <w:t>1</w:t>
            </w:r>
          </w:p>
        </w:tc>
        <w:tc>
          <w:tcPr>
            <w:tcW w:w="2129" w:type="dxa"/>
          </w:tcPr>
          <w:p w14:paraId="1CA8B08D" w14:textId="6622D5AE" w:rsidR="00E00439" w:rsidRDefault="00E00439">
            <w:r>
              <w:t>1</w:t>
            </w:r>
          </w:p>
        </w:tc>
      </w:tr>
      <w:tr w:rsidR="00E00439" w14:paraId="05FB7FA4" w14:textId="77777777" w:rsidTr="00E00439">
        <w:tc>
          <w:tcPr>
            <w:tcW w:w="2129" w:type="dxa"/>
          </w:tcPr>
          <w:p w14:paraId="5706B04B" w14:textId="10EA8632" w:rsidR="00E00439" w:rsidRDefault="00E00439">
            <w:r>
              <w:t>Laag 4</w:t>
            </w:r>
          </w:p>
        </w:tc>
        <w:tc>
          <w:tcPr>
            <w:tcW w:w="2129" w:type="dxa"/>
          </w:tcPr>
          <w:p w14:paraId="36A60750" w14:textId="37B1A680" w:rsidR="00E00439" w:rsidRDefault="00E00439">
            <w:r>
              <w:t>103</w:t>
            </w:r>
          </w:p>
        </w:tc>
        <w:tc>
          <w:tcPr>
            <w:tcW w:w="2129" w:type="dxa"/>
          </w:tcPr>
          <w:p w14:paraId="1A734847" w14:textId="247516CE" w:rsidR="00E00439" w:rsidRDefault="00E00439">
            <w:r>
              <w:t>13</w:t>
            </w:r>
          </w:p>
        </w:tc>
        <w:tc>
          <w:tcPr>
            <w:tcW w:w="2129" w:type="dxa"/>
          </w:tcPr>
          <w:p w14:paraId="53A898D2" w14:textId="616C5F0F" w:rsidR="00E00439" w:rsidRDefault="00E00439">
            <w:r>
              <w:t>41</w:t>
            </w:r>
          </w:p>
        </w:tc>
      </w:tr>
      <w:tr w:rsidR="00E00439" w14:paraId="4C2C7AA7" w14:textId="77777777" w:rsidTr="00E00439">
        <w:tc>
          <w:tcPr>
            <w:tcW w:w="2129" w:type="dxa"/>
          </w:tcPr>
          <w:p w14:paraId="1C5C77C5" w14:textId="56FDB1D2" w:rsidR="00E00439" w:rsidRDefault="00E00439">
            <w:r>
              <w:t>Laag 5</w:t>
            </w:r>
          </w:p>
        </w:tc>
        <w:tc>
          <w:tcPr>
            <w:tcW w:w="2129" w:type="dxa"/>
          </w:tcPr>
          <w:p w14:paraId="226B7518" w14:textId="4228F0FB" w:rsidR="00E00439" w:rsidRDefault="00E00439">
            <w:r>
              <w:t>441</w:t>
            </w:r>
          </w:p>
        </w:tc>
        <w:tc>
          <w:tcPr>
            <w:tcW w:w="2129" w:type="dxa"/>
          </w:tcPr>
          <w:p w14:paraId="0F77D9DC" w14:textId="3AF89A94" w:rsidR="00E00439" w:rsidRDefault="00E00439">
            <w:r>
              <w:t>66</w:t>
            </w:r>
          </w:p>
        </w:tc>
        <w:tc>
          <w:tcPr>
            <w:tcW w:w="2129" w:type="dxa"/>
          </w:tcPr>
          <w:p w14:paraId="03ED92FC" w14:textId="15879D0A" w:rsidR="00E00439" w:rsidRDefault="00E00439">
            <w:r>
              <w:t>261</w:t>
            </w:r>
          </w:p>
        </w:tc>
      </w:tr>
      <w:tr w:rsidR="00E00439" w14:paraId="3F6F9883" w14:textId="77777777" w:rsidTr="00E00439">
        <w:tc>
          <w:tcPr>
            <w:tcW w:w="2129" w:type="dxa"/>
          </w:tcPr>
          <w:p w14:paraId="616A3FD8" w14:textId="35D88ACD" w:rsidR="00E00439" w:rsidRDefault="00E00439">
            <w:r>
              <w:t>Laag 6</w:t>
            </w:r>
          </w:p>
        </w:tc>
        <w:tc>
          <w:tcPr>
            <w:tcW w:w="2129" w:type="dxa"/>
          </w:tcPr>
          <w:p w14:paraId="44201FE1" w14:textId="333638AC" w:rsidR="00E00439" w:rsidRDefault="00E00439">
            <w:r>
              <w:t>1692</w:t>
            </w:r>
          </w:p>
        </w:tc>
        <w:tc>
          <w:tcPr>
            <w:tcW w:w="2129" w:type="dxa"/>
          </w:tcPr>
          <w:p w14:paraId="1F73CF7C" w14:textId="6E4EED04" w:rsidR="00E00439" w:rsidRDefault="00E00439">
            <w:r>
              <w:t>245</w:t>
            </w:r>
          </w:p>
        </w:tc>
        <w:tc>
          <w:tcPr>
            <w:tcW w:w="2129" w:type="dxa"/>
          </w:tcPr>
          <w:p w14:paraId="38EB8C3B" w14:textId="1581ED2D" w:rsidR="00E00439" w:rsidRDefault="00E00439">
            <w:r>
              <w:t>1397</w:t>
            </w:r>
          </w:p>
        </w:tc>
      </w:tr>
      <w:tr w:rsidR="00E00439" w14:paraId="3AE05AC7" w14:textId="77777777" w:rsidTr="00E00439">
        <w:tc>
          <w:tcPr>
            <w:tcW w:w="2129" w:type="dxa"/>
          </w:tcPr>
          <w:p w14:paraId="373AB4B4" w14:textId="093218C3" w:rsidR="00E00439" w:rsidRDefault="00E00439">
            <w:r>
              <w:t>Laag 7</w:t>
            </w:r>
          </w:p>
        </w:tc>
        <w:tc>
          <w:tcPr>
            <w:tcW w:w="2129" w:type="dxa"/>
          </w:tcPr>
          <w:p w14:paraId="6233326F" w14:textId="4177FD1E" w:rsidR="00E00439" w:rsidRDefault="00E00439">
            <w:r>
              <w:t>4629</w:t>
            </w:r>
          </w:p>
        </w:tc>
        <w:tc>
          <w:tcPr>
            <w:tcW w:w="2129" w:type="dxa"/>
          </w:tcPr>
          <w:p w14:paraId="6122AC61" w14:textId="64E796B5" w:rsidR="00E00439" w:rsidRDefault="00E00439">
            <w:r>
              <w:t>755</w:t>
            </w:r>
          </w:p>
        </w:tc>
        <w:tc>
          <w:tcPr>
            <w:tcW w:w="2129" w:type="dxa"/>
          </w:tcPr>
          <w:p w14:paraId="0A3C0033" w14:textId="3474925A" w:rsidR="00E00439" w:rsidRDefault="00E00439">
            <w:r>
              <w:t>5700</w:t>
            </w:r>
          </w:p>
        </w:tc>
      </w:tr>
      <w:tr w:rsidR="00E00439" w14:paraId="2DD5F7D8" w14:textId="77777777" w:rsidTr="00E00439">
        <w:tc>
          <w:tcPr>
            <w:tcW w:w="2129" w:type="dxa"/>
          </w:tcPr>
          <w:p w14:paraId="6109F6A5" w14:textId="6DA315B5" w:rsidR="00E00439" w:rsidRDefault="00E00439">
            <w:r>
              <w:t>Laag 8</w:t>
            </w:r>
          </w:p>
        </w:tc>
        <w:tc>
          <w:tcPr>
            <w:tcW w:w="2129" w:type="dxa"/>
          </w:tcPr>
          <w:p w14:paraId="56481093" w14:textId="226CC2C0" w:rsidR="00E00439" w:rsidRDefault="00E00439">
            <w:r>
              <w:t>8188</w:t>
            </w:r>
          </w:p>
        </w:tc>
        <w:tc>
          <w:tcPr>
            <w:tcW w:w="2129" w:type="dxa"/>
          </w:tcPr>
          <w:p w14:paraId="25B0C22D" w14:textId="238D7918" w:rsidR="00E00439" w:rsidRDefault="00E00439">
            <w:r>
              <w:t>1577</w:t>
            </w:r>
          </w:p>
        </w:tc>
        <w:tc>
          <w:tcPr>
            <w:tcW w:w="2129" w:type="dxa"/>
          </w:tcPr>
          <w:p w14:paraId="09160BF9" w14:textId="771F5E52" w:rsidR="00E00439" w:rsidRDefault="00E00439">
            <w:r>
              <w:t>14668</w:t>
            </w:r>
          </w:p>
        </w:tc>
      </w:tr>
      <w:tr w:rsidR="00E00439" w14:paraId="37414633" w14:textId="77777777" w:rsidTr="00E00439">
        <w:tc>
          <w:tcPr>
            <w:tcW w:w="2129" w:type="dxa"/>
          </w:tcPr>
          <w:p w14:paraId="00D63365" w14:textId="762C55F0" w:rsidR="00E00439" w:rsidRDefault="00E00439">
            <w:r>
              <w:t>Laag 9</w:t>
            </w:r>
          </w:p>
        </w:tc>
        <w:tc>
          <w:tcPr>
            <w:tcW w:w="2129" w:type="dxa"/>
          </w:tcPr>
          <w:p w14:paraId="347E6AA8" w14:textId="613DFF01" w:rsidR="00E00439" w:rsidRDefault="00E00439">
            <w:r>
              <w:t>9373</w:t>
            </w:r>
          </w:p>
        </w:tc>
        <w:tc>
          <w:tcPr>
            <w:tcW w:w="2129" w:type="dxa"/>
          </w:tcPr>
          <w:p w14:paraId="70CE7503" w14:textId="056B514F" w:rsidR="00E00439" w:rsidRDefault="00E00439">
            <w:r>
              <w:t>2454</w:t>
            </w:r>
          </w:p>
        </w:tc>
        <w:tc>
          <w:tcPr>
            <w:tcW w:w="2129" w:type="dxa"/>
          </w:tcPr>
          <w:p w14:paraId="3B6BF275" w14:textId="09726D43" w:rsidR="00E00439" w:rsidRDefault="00E00439">
            <w:r>
              <w:t>23989</w:t>
            </w:r>
          </w:p>
        </w:tc>
      </w:tr>
      <w:tr w:rsidR="00E00439" w14:paraId="665D4D39" w14:textId="77777777" w:rsidTr="00E00439">
        <w:tc>
          <w:tcPr>
            <w:tcW w:w="2129" w:type="dxa"/>
          </w:tcPr>
          <w:p w14:paraId="7C50500B" w14:textId="1DE9DCBD" w:rsidR="00E00439" w:rsidRDefault="00E00439">
            <w:r>
              <w:t>Laag 10</w:t>
            </w:r>
          </w:p>
        </w:tc>
        <w:tc>
          <w:tcPr>
            <w:tcW w:w="2129" w:type="dxa"/>
          </w:tcPr>
          <w:p w14:paraId="301B9ED2" w14:textId="2EDCA1F5" w:rsidR="00E00439" w:rsidRDefault="00E00439">
            <w:r>
              <w:t>7316</w:t>
            </w:r>
          </w:p>
        </w:tc>
        <w:tc>
          <w:tcPr>
            <w:tcW w:w="2129" w:type="dxa"/>
          </w:tcPr>
          <w:p w14:paraId="2EA8BCA0" w14:textId="011AF109" w:rsidR="00E00439" w:rsidRDefault="00E00439">
            <w:r>
              <w:t>2475</w:t>
            </w:r>
          </w:p>
        </w:tc>
        <w:tc>
          <w:tcPr>
            <w:tcW w:w="2129" w:type="dxa"/>
          </w:tcPr>
          <w:p w14:paraId="1A5913E7" w14:textId="05D649C8" w:rsidR="00E00439" w:rsidRDefault="00E00439">
            <w:r>
              <w:t>24590</w:t>
            </w:r>
          </w:p>
        </w:tc>
      </w:tr>
      <w:tr w:rsidR="00E00439" w14:paraId="353D96E0" w14:textId="77777777" w:rsidTr="00E00439">
        <w:tc>
          <w:tcPr>
            <w:tcW w:w="2129" w:type="dxa"/>
          </w:tcPr>
          <w:p w14:paraId="2F86B987" w14:textId="16D1EEB0" w:rsidR="00E00439" w:rsidRDefault="00E00439">
            <w:r>
              <w:t>Laag 11</w:t>
            </w:r>
          </w:p>
        </w:tc>
        <w:tc>
          <w:tcPr>
            <w:tcW w:w="2129" w:type="dxa"/>
          </w:tcPr>
          <w:p w14:paraId="5E8835E0" w14:textId="3865A7A1" w:rsidR="00E00439" w:rsidRDefault="00E00439">
            <w:r>
              <w:t>4853</w:t>
            </w:r>
          </w:p>
        </w:tc>
        <w:tc>
          <w:tcPr>
            <w:tcW w:w="2129" w:type="dxa"/>
          </w:tcPr>
          <w:p w14:paraId="2A87B74E" w14:textId="019D95A1" w:rsidR="00E00439" w:rsidRDefault="00E00439">
            <w:r>
              <w:t>1915</w:t>
            </w:r>
          </w:p>
        </w:tc>
        <w:tc>
          <w:tcPr>
            <w:tcW w:w="2129" w:type="dxa"/>
          </w:tcPr>
          <w:p w14:paraId="338FF883" w14:textId="08D9381B" w:rsidR="00E00439" w:rsidRDefault="00E00439">
            <w:r>
              <w:t>17498</w:t>
            </w:r>
          </w:p>
        </w:tc>
      </w:tr>
      <w:tr w:rsidR="00E00439" w14:paraId="5C602B3C" w14:textId="77777777" w:rsidTr="00E00439">
        <w:tc>
          <w:tcPr>
            <w:tcW w:w="2129" w:type="dxa"/>
          </w:tcPr>
          <w:p w14:paraId="44805518" w14:textId="706788D7" w:rsidR="00E00439" w:rsidRDefault="00E00439">
            <w:r>
              <w:t>Laag 12</w:t>
            </w:r>
          </w:p>
        </w:tc>
        <w:tc>
          <w:tcPr>
            <w:tcW w:w="2129" w:type="dxa"/>
          </w:tcPr>
          <w:p w14:paraId="0A4D49E5" w14:textId="636CCF67" w:rsidR="00E00439" w:rsidRDefault="00E00439">
            <w:r>
              <w:t>3236</w:t>
            </w:r>
          </w:p>
        </w:tc>
        <w:tc>
          <w:tcPr>
            <w:tcW w:w="2129" w:type="dxa"/>
          </w:tcPr>
          <w:p w14:paraId="5218974E" w14:textId="605D94C2" w:rsidR="00E00439" w:rsidRDefault="00E00439">
            <w:r>
              <w:t>1311</w:t>
            </w:r>
          </w:p>
        </w:tc>
        <w:tc>
          <w:tcPr>
            <w:tcW w:w="2129" w:type="dxa"/>
          </w:tcPr>
          <w:p w14:paraId="14715F42" w14:textId="6299913C" w:rsidR="00E00439" w:rsidRDefault="00E00439" w:rsidP="00E00439">
            <w:r>
              <w:t>10982</w:t>
            </w:r>
          </w:p>
        </w:tc>
      </w:tr>
      <w:tr w:rsidR="00E00439" w14:paraId="3207CECA" w14:textId="77777777" w:rsidTr="00E00439">
        <w:tc>
          <w:tcPr>
            <w:tcW w:w="2129" w:type="dxa"/>
          </w:tcPr>
          <w:p w14:paraId="2A6C5060" w14:textId="7094EEDA" w:rsidR="00E00439" w:rsidRDefault="00E00439">
            <w:r>
              <w:t>Laag 13</w:t>
            </w:r>
          </w:p>
        </w:tc>
        <w:tc>
          <w:tcPr>
            <w:tcW w:w="2129" w:type="dxa"/>
          </w:tcPr>
          <w:p w14:paraId="18544B11" w14:textId="20725660" w:rsidR="00E00439" w:rsidRDefault="00E00439">
            <w:r>
              <w:t>2481</w:t>
            </w:r>
          </w:p>
        </w:tc>
        <w:tc>
          <w:tcPr>
            <w:tcW w:w="2129" w:type="dxa"/>
          </w:tcPr>
          <w:p w14:paraId="74D09CFF" w14:textId="3EB20C26" w:rsidR="00E00439" w:rsidRDefault="00E00439">
            <w:r>
              <w:t>736</w:t>
            </w:r>
          </w:p>
        </w:tc>
        <w:tc>
          <w:tcPr>
            <w:tcW w:w="2129" w:type="dxa"/>
          </w:tcPr>
          <w:p w14:paraId="0223C9F8" w14:textId="4F88E7A5" w:rsidR="00E00439" w:rsidRDefault="00E00439">
            <w:r>
              <w:t>7810</w:t>
            </w:r>
          </w:p>
        </w:tc>
      </w:tr>
    </w:tbl>
    <w:p w14:paraId="5F330D5A" w14:textId="28750028" w:rsidR="00E00439" w:rsidRPr="00556047" w:rsidRDefault="00E00439" w:rsidP="00E00439">
      <w:pPr>
        <w:rPr>
          <w:b/>
          <w:i/>
          <w:color w:val="4F81BD" w:themeColor="accent1"/>
          <w:sz w:val="18"/>
          <w:szCs w:val="18"/>
        </w:rPr>
      </w:pPr>
      <w:r>
        <w:rPr>
          <w:b/>
          <w:color w:val="4F81BD" w:themeColor="accent1"/>
          <w:sz w:val="18"/>
          <w:szCs w:val="18"/>
        </w:rPr>
        <w:t>Tabel1: Hier weergegeven is het aantal genomen per laag, het aantal duplicaten in dezelfde laag per laag en het totaal aantal duplicaten per laag.</w:t>
      </w:r>
    </w:p>
    <w:p w14:paraId="1A12F8D7" w14:textId="2B93D736" w:rsidR="009B2725" w:rsidRPr="009B2725" w:rsidRDefault="009B2725">
      <w:pPr>
        <w:rPr>
          <w:b/>
        </w:rPr>
      </w:pPr>
    </w:p>
    <w:sectPr w:rsidR="009B2725" w:rsidRPr="009B2725" w:rsidSect="00D1300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Doe" w:date="2014-05-07T13:28:00Z" w:initials="JD">
    <w:p w14:paraId="4400DD2A" w14:textId="338784B0" w:rsidR="005B1BBF" w:rsidRDefault="005B1BBF">
      <w:pPr>
        <w:pStyle w:val="CommentText"/>
      </w:pPr>
      <w:r>
        <w:rPr>
          <w:rStyle w:val="CommentReference"/>
        </w:rPr>
        <w:annotationRef/>
      </w:r>
      <w:r>
        <w:t xml:space="preserve">Beetje simpel voorblad </w:t>
      </w:r>
    </w:p>
  </w:comment>
  <w:comment w:id="15" w:author="Timo Fernhout" w:date="2014-05-05T21:34:00Z" w:initials="TF">
    <w:p w14:paraId="64E1139D" w14:textId="60B80068" w:rsidR="005B1BBF" w:rsidRDefault="005B1BBF">
      <w:pPr>
        <w:pStyle w:val="CommentText"/>
      </w:pPr>
      <w:r>
        <w:rPr>
          <w:rStyle w:val="CommentReference"/>
        </w:rPr>
        <w:annotationRef/>
      </w:r>
      <w:r>
        <w:t>Is dit een juiste redenering? Bij genomen van lengte 3 en 4 lijkt het te kloppen (die heb ik handmatig bekeken).</w:t>
      </w:r>
    </w:p>
  </w:comment>
  <w:comment w:id="19" w:author="Timo Fernhout" w:date="2014-05-06T21:05:00Z" w:initials="TF">
    <w:p w14:paraId="30C9F500" w14:textId="7164AA66" w:rsidR="005B1BBF" w:rsidRDefault="005B1BBF">
      <w:pPr>
        <w:pStyle w:val="CommentText"/>
      </w:pPr>
      <w:r>
        <w:rPr>
          <w:rStyle w:val="CommentReference"/>
        </w:rPr>
        <w:annotationRef/>
      </w:r>
      <w:r>
        <w:t>Voor deze en de volgende afbeelding  moet nog een mooiere versie gemaakt worden.</w:t>
      </w:r>
    </w:p>
  </w:comment>
  <w:comment w:id="20" w:author="Jon Doe" w:date="2014-05-07T13:43:00Z" w:initials="JD">
    <w:p w14:paraId="23EC3AFF" w14:textId="7D77964B" w:rsidR="005B1BBF" w:rsidRDefault="005B1BBF">
      <w:pPr>
        <w:pStyle w:val="CommentText"/>
      </w:pPr>
      <w:r>
        <w:rPr>
          <w:rStyle w:val="CommentReference"/>
        </w:rPr>
        <w:annotationRef/>
      </w:r>
      <w:r>
        <w:t xml:space="preserve">Gebruik een lijst om het overzichtelijk te maken </w:t>
      </w:r>
    </w:p>
  </w:comment>
  <w:comment w:id="30" w:author="Jon Doe" w:date="2014-05-07T13:47:00Z" w:initials="JD">
    <w:p w14:paraId="79563D3D" w14:textId="28EDD151" w:rsidR="005B1BBF" w:rsidRDefault="005B1BBF">
      <w:pPr>
        <w:pStyle w:val="CommentText"/>
      </w:pPr>
      <w:r>
        <w:rPr>
          <w:rStyle w:val="CommentReference"/>
        </w:rPr>
        <w:annotationRef/>
      </w:r>
      <w:r>
        <w:t>Wat is een tree</w:t>
      </w:r>
    </w:p>
  </w:comment>
  <w:comment w:id="31" w:author="Jon Doe" w:date="2014-05-07T13:51:00Z" w:initials="JD">
    <w:p w14:paraId="6038D4E5" w14:textId="51E088B4" w:rsidR="005B1BBF" w:rsidRDefault="005B1BBF">
      <w:pPr>
        <w:pStyle w:val="CommentText"/>
      </w:pPr>
      <w:r>
        <w:rPr>
          <w:rStyle w:val="CommentReference"/>
        </w:rPr>
        <w:annotationRef/>
      </w:r>
      <w:r>
        <w:t>15 min is relatief</w:t>
      </w:r>
    </w:p>
  </w:comment>
  <w:comment w:id="32" w:author="Jon Doe" w:date="2014-05-07T13:53:00Z" w:initials="JD">
    <w:p w14:paraId="7B0038AA" w14:textId="309D5399" w:rsidR="00841D4E" w:rsidRDefault="00841D4E">
      <w:pPr>
        <w:pStyle w:val="CommentText"/>
      </w:pPr>
      <w:r>
        <w:rPr>
          <w:rStyle w:val="CommentReference"/>
        </w:rPr>
        <w:annotationRef/>
      </w:r>
      <w:r>
        <w:t>vage zin</w:t>
      </w:r>
    </w:p>
  </w:comment>
  <w:comment w:id="33" w:author="Jon Doe" w:date="2014-05-07T13:54:00Z" w:initials="JD">
    <w:p w14:paraId="1E9CE68E" w14:textId="7EC40D26" w:rsidR="00841D4E" w:rsidRDefault="00841D4E">
      <w:pPr>
        <w:pStyle w:val="CommentText"/>
      </w:pPr>
      <w:r>
        <w:rPr>
          <w:rStyle w:val="CommentReference"/>
        </w:rPr>
        <w:annotationRef/>
      </w:r>
      <w:r>
        <w:t>lang en vaag</w:t>
      </w:r>
    </w:p>
  </w:comment>
  <w:comment w:id="35" w:author="Timo Fernhout" w:date="2014-05-06T21:04:00Z" w:initials="TF">
    <w:p w14:paraId="61B3F830" w14:textId="6CB7B319" w:rsidR="005B1BBF" w:rsidRDefault="005B1BBF">
      <w:pPr>
        <w:pStyle w:val="CommentText"/>
      </w:pPr>
      <w:r>
        <w:rPr>
          <w:rStyle w:val="CommentReference"/>
        </w:rPr>
        <w:annotationRef/>
      </w:r>
      <w:r>
        <w:t>Van deze tabel moeten nog mooie grafieken gemaakt worden.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725"/>
    <w:rsid w:val="00022492"/>
    <w:rsid w:val="00037DB2"/>
    <w:rsid w:val="000D2807"/>
    <w:rsid w:val="000E2F13"/>
    <w:rsid w:val="0014147E"/>
    <w:rsid w:val="00297BF2"/>
    <w:rsid w:val="002D15C8"/>
    <w:rsid w:val="002E694A"/>
    <w:rsid w:val="002F2DDB"/>
    <w:rsid w:val="003041E9"/>
    <w:rsid w:val="00304716"/>
    <w:rsid w:val="00394832"/>
    <w:rsid w:val="00422755"/>
    <w:rsid w:val="00444483"/>
    <w:rsid w:val="00511E1B"/>
    <w:rsid w:val="00515F73"/>
    <w:rsid w:val="00556047"/>
    <w:rsid w:val="005755BB"/>
    <w:rsid w:val="00593FE6"/>
    <w:rsid w:val="005A5FB4"/>
    <w:rsid w:val="005B1BBF"/>
    <w:rsid w:val="006572E4"/>
    <w:rsid w:val="00663902"/>
    <w:rsid w:val="006D7F31"/>
    <w:rsid w:val="006E0977"/>
    <w:rsid w:val="00841D4E"/>
    <w:rsid w:val="008610EB"/>
    <w:rsid w:val="008D75A3"/>
    <w:rsid w:val="00903E3F"/>
    <w:rsid w:val="00931EFF"/>
    <w:rsid w:val="009B2725"/>
    <w:rsid w:val="00AB423C"/>
    <w:rsid w:val="00AE1EC2"/>
    <w:rsid w:val="00B65C57"/>
    <w:rsid w:val="00B818A6"/>
    <w:rsid w:val="00BD03E4"/>
    <w:rsid w:val="00C11DFE"/>
    <w:rsid w:val="00CC0531"/>
    <w:rsid w:val="00CD6FBD"/>
    <w:rsid w:val="00CE0A5D"/>
    <w:rsid w:val="00CF5254"/>
    <w:rsid w:val="00D13000"/>
    <w:rsid w:val="00D155AB"/>
    <w:rsid w:val="00D85F83"/>
    <w:rsid w:val="00D860C1"/>
    <w:rsid w:val="00E00439"/>
    <w:rsid w:val="00E17024"/>
    <w:rsid w:val="00E33B82"/>
    <w:rsid w:val="00E806EA"/>
    <w:rsid w:val="00E95746"/>
    <w:rsid w:val="00EC2EB4"/>
    <w:rsid w:val="00F225B9"/>
    <w:rsid w:val="00F47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8C0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4483"/>
    <w:rPr>
      <w:sz w:val="18"/>
      <w:szCs w:val="18"/>
    </w:rPr>
  </w:style>
  <w:style w:type="paragraph" w:styleId="CommentText">
    <w:name w:val="annotation text"/>
    <w:basedOn w:val="Normal"/>
    <w:link w:val="CommentTextChar"/>
    <w:uiPriority w:val="99"/>
    <w:semiHidden/>
    <w:unhideWhenUsed/>
    <w:rsid w:val="00444483"/>
  </w:style>
  <w:style w:type="character" w:customStyle="1" w:styleId="CommentTextChar">
    <w:name w:val="Comment Text Char"/>
    <w:basedOn w:val="DefaultParagraphFont"/>
    <w:link w:val="CommentText"/>
    <w:uiPriority w:val="99"/>
    <w:semiHidden/>
    <w:rsid w:val="00444483"/>
    <w:rPr>
      <w:lang w:val="nl-NL"/>
    </w:rPr>
  </w:style>
  <w:style w:type="paragraph" w:styleId="CommentSubject">
    <w:name w:val="annotation subject"/>
    <w:basedOn w:val="CommentText"/>
    <w:next w:val="CommentText"/>
    <w:link w:val="CommentSubjectChar"/>
    <w:uiPriority w:val="99"/>
    <w:semiHidden/>
    <w:unhideWhenUsed/>
    <w:rsid w:val="00444483"/>
    <w:rPr>
      <w:b/>
      <w:bCs/>
      <w:sz w:val="20"/>
      <w:szCs w:val="20"/>
    </w:rPr>
  </w:style>
  <w:style w:type="character" w:customStyle="1" w:styleId="CommentSubjectChar">
    <w:name w:val="Comment Subject Char"/>
    <w:basedOn w:val="CommentTextChar"/>
    <w:link w:val="CommentSubject"/>
    <w:uiPriority w:val="99"/>
    <w:semiHidden/>
    <w:rsid w:val="00444483"/>
    <w:rPr>
      <w:b/>
      <w:bCs/>
      <w:sz w:val="20"/>
      <w:szCs w:val="20"/>
      <w:lang w:val="nl-NL"/>
    </w:rPr>
  </w:style>
  <w:style w:type="paragraph" w:styleId="BalloonText">
    <w:name w:val="Balloon Text"/>
    <w:basedOn w:val="Normal"/>
    <w:link w:val="BalloonTextChar"/>
    <w:uiPriority w:val="99"/>
    <w:semiHidden/>
    <w:unhideWhenUsed/>
    <w:rsid w:val="00444483"/>
    <w:rPr>
      <w:rFonts w:ascii="Lucida Grande" w:hAnsi="Lucida Grande"/>
      <w:sz w:val="18"/>
      <w:szCs w:val="18"/>
    </w:rPr>
  </w:style>
  <w:style w:type="character" w:customStyle="1" w:styleId="BalloonTextChar">
    <w:name w:val="Balloon Text Char"/>
    <w:basedOn w:val="DefaultParagraphFont"/>
    <w:link w:val="BalloonText"/>
    <w:uiPriority w:val="99"/>
    <w:semiHidden/>
    <w:rsid w:val="00444483"/>
    <w:rPr>
      <w:rFonts w:ascii="Lucida Grande" w:hAnsi="Lucida Grande"/>
      <w:sz w:val="18"/>
      <w:szCs w:val="18"/>
      <w:lang w:val="nl-NL"/>
    </w:rPr>
  </w:style>
  <w:style w:type="paragraph" w:styleId="Caption">
    <w:name w:val="caption"/>
    <w:basedOn w:val="Normal"/>
    <w:next w:val="Normal"/>
    <w:uiPriority w:val="35"/>
    <w:unhideWhenUsed/>
    <w:qFormat/>
    <w:rsid w:val="00511E1B"/>
    <w:pPr>
      <w:spacing w:after="200"/>
    </w:pPr>
    <w:rPr>
      <w:b/>
      <w:bCs/>
      <w:color w:val="4F81BD" w:themeColor="accent1"/>
      <w:sz w:val="18"/>
      <w:szCs w:val="18"/>
    </w:rPr>
  </w:style>
  <w:style w:type="table" w:styleId="TableGrid">
    <w:name w:val="Table Grid"/>
    <w:basedOn w:val="TableNormal"/>
    <w:uiPriority w:val="59"/>
    <w:rsid w:val="00E00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4483"/>
    <w:rPr>
      <w:sz w:val="18"/>
      <w:szCs w:val="18"/>
    </w:rPr>
  </w:style>
  <w:style w:type="paragraph" w:styleId="CommentText">
    <w:name w:val="annotation text"/>
    <w:basedOn w:val="Normal"/>
    <w:link w:val="CommentTextChar"/>
    <w:uiPriority w:val="99"/>
    <w:semiHidden/>
    <w:unhideWhenUsed/>
    <w:rsid w:val="00444483"/>
  </w:style>
  <w:style w:type="character" w:customStyle="1" w:styleId="CommentTextChar">
    <w:name w:val="Comment Text Char"/>
    <w:basedOn w:val="DefaultParagraphFont"/>
    <w:link w:val="CommentText"/>
    <w:uiPriority w:val="99"/>
    <w:semiHidden/>
    <w:rsid w:val="00444483"/>
    <w:rPr>
      <w:lang w:val="nl-NL"/>
    </w:rPr>
  </w:style>
  <w:style w:type="paragraph" w:styleId="CommentSubject">
    <w:name w:val="annotation subject"/>
    <w:basedOn w:val="CommentText"/>
    <w:next w:val="CommentText"/>
    <w:link w:val="CommentSubjectChar"/>
    <w:uiPriority w:val="99"/>
    <w:semiHidden/>
    <w:unhideWhenUsed/>
    <w:rsid w:val="00444483"/>
    <w:rPr>
      <w:b/>
      <w:bCs/>
      <w:sz w:val="20"/>
      <w:szCs w:val="20"/>
    </w:rPr>
  </w:style>
  <w:style w:type="character" w:customStyle="1" w:styleId="CommentSubjectChar">
    <w:name w:val="Comment Subject Char"/>
    <w:basedOn w:val="CommentTextChar"/>
    <w:link w:val="CommentSubject"/>
    <w:uiPriority w:val="99"/>
    <w:semiHidden/>
    <w:rsid w:val="00444483"/>
    <w:rPr>
      <w:b/>
      <w:bCs/>
      <w:sz w:val="20"/>
      <w:szCs w:val="20"/>
      <w:lang w:val="nl-NL"/>
    </w:rPr>
  </w:style>
  <w:style w:type="paragraph" w:styleId="BalloonText">
    <w:name w:val="Balloon Text"/>
    <w:basedOn w:val="Normal"/>
    <w:link w:val="BalloonTextChar"/>
    <w:uiPriority w:val="99"/>
    <w:semiHidden/>
    <w:unhideWhenUsed/>
    <w:rsid w:val="00444483"/>
    <w:rPr>
      <w:rFonts w:ascii="Lucida Grande" w:hAnsi="Lucida Grande"/>
      <w:sz w:val="18"/>
      <w:szCs w:val="18"/>
    </w:rPr>
  </w:style>
  <w:style w:type="character" w:customStyle="1" w:styleId="BalloonTextChar">
    <w:name w:val="Balloon Text Char"/>
    <w:basedOn w:val="DefaultParagraphFont"/>
    <w:link w:val="BalloonText"/>
    <w:uiPriority w:val="99"/>
    <w:semiHidden/>
    <w:rsid w:val="00444483"/>
    <w:rPr>
      <w:rFonts w:ascii="Lucida Grande" w:hAnsi="Lucida Grande"/>
      <w:sz w:val="18"/>
      <w:szCs w:val="18"/>
      <w:lang w:val="nl-NL"/>
    </w:rPr>
  </w:style>
  <w:style w:type="paragraph" w:styleId="Caption">
    <w:name w:val="caption"/>
    <w:basedOn w:val="Normal"/>
    <w:next w:val="Normal"/>
    <w:uiPriority w:val="35"/>
    <w:unhideWhenUsed/>
    <w:qFormat/>
    <w:rsid w:val="00511E1B"/>
    <w:pPr>
      <w:spacing w:after="200"/>
    </w:pPr>
    <w:rPr>
      <w:b/>
      <w:bCs/>
      <w:color w:val="4F81BD" w:themeColor="accent1"/>
      <w:sz w:val="18"/>
      <w:szCs w:val="18"/>
    </w:rPr>
  </w:style>
  <w:style w:type="table" w:styleId="TableGrid">
    <w:name w:val="Table Grid"/>
    <w:basedOn w:val="TableNormal"/>
    <w:uiPriority w:val="59"/>
    <w:rsid w:val="00E004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853379">
      <w:bodyDiv w:val="1"/>
      <w:marLeft w:val="0"/>
      <w:marRight w:val="0"/>
      <w:marTop w:val="0"/>
      <w:marBottom w:val="0"/>
      <w:divBdr>
        <w:top w:val="none" w:sz="0" w:space="0" w:color="auto"/>
        <w:left w:val="none" w:sz="0" w:space="0" w:color="auto"/>
        <w:bottom w:val="none" w:sz="0" w:space="0" w:color="auto"/>
        <w:right w:val="none" w:sz="0" w:space="0" w:color="auto"/>
      </w:divBdr>
    </w:div>
    <w:div w:id="1382750764">
      <w:bodyDiv w:val="1"/>
      <w:marLeft w:val="0"/>
      <w:marRight w:val="0"/>
      <w:marTop w:val="0"/>
      <w:marBottom w:val="0"/>
      <w:divBdr>
        <w:top w:val="none" w:sz="0" w:space="0" w:color="auto"/>
        <w:left w:val="none" w:sz="0" w:space="0" w:color="auto"/>
        <w:bottom w:val="none" w:sz="0" w:space="0" w:color="auto"/>
        <w:right w:val="none" w:sz="0" w:space="0" w:color="auto"/>
      </w:divBdr>
    </w:div>
    <w:div w:id="1746412371">
      <w:bodyDiv w:val="1"/>
      <w:marLeft w:val="0"/>
      <w:marRight w:val="0"/>
      <w:marTop w:val="0"/>
      <w:marBottom w:val="0"/>
      <w:divBdr>
        <w:top w:val="none" w:sz="0" w:space="0" w:color="auto"/>
        <w:left w:val="none" w:sz="0" w:space="0" w:color="auto"/>
        <w:bottom w:val="none" w:sz="0" w:space="0" w:color="auto"/>
        <w:right w:val="none" w:sz="0" w:space="0" w:color="auto"/>
      </w:divBdr>
    </w:div>
    <w:div w:id="2056001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g"/><Relationship Id="rId7" Type="http://schemas.openxmlformats.org/officeDocument/2006/relationships/image" Target="media/image2.gi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1170</Words>
  <Characters>6671</Characters>
  <Application>Microsoft Macintosh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 Fernhout</dc:creator>
  <cp:lastModifiedBy>Jon Doe</cp:lastModifiedBy>
  <cp:revision>5</cp:revision>
  <dcterms:created xsi:type="dcterms:W3CDTF">2014-05-06T19:08:00Z</dcterms:created>
  <dcterms:modified xsi:type="dcterms:W3CDTF">2014-05-07T11:54:00Z</dcterms:modified>
</cp:coreProperties>
</file>